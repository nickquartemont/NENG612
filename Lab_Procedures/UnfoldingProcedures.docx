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2485B" w14:textId="77777777" w:rsidR="00EA7FA9" w:rsidRDefault="00DE7C8B" w:rsidP="00EA7FA9">
      <w:pPr>
        <w:spacing w:after="120" w:line="240" w:lineRule="auto"/>
        <w:jc w:val="center"/>
        <w:rPr>
          <w:rFonts w:ascii="Times New Roman" w:hAnsi="Times New Roman" w:cs="Times New Roman"/>
          <w:b/>
          <w:sz w:val="24"/>
          <w:szCs w:val="24"/>
        </w:rPr>
      </w:pPr>
      <w:r w:rsidRPr="00DA4EEE">
        <w:rPr>
          <w:rFonts w:ascii="Times New Roman" w:hAnsi="Times New Roman" w:cs="Times New Roman"/>
          <w:b/>
          <w:sz w:val="24"/>
          <w:szCs w:val="24"/>
        </w:rPr>
        <w:t xml:space="preserve">Neutron Flux </w:t>
      </w:r>
      <w:r w:rsidR="00F20F79" w:rsidRPr="00DA4EEE">
        <w:rPr>
          <w:rFonts w:ascii="Times New Roman" w:hAnsi="Times New Roman" w:cs="Times New Roman"/>
          <w:b/>
          <w:sz w:val="24"/>
          <w:szCs w:val="24"/>
        </w:rPr>
        <w:t xml:space="preserve">Spectrum Characterization </w:t>
      </w:r>
      <w:r w:rsidR="00EA7FA9">
        <w:rPr>
          <w:rFonts w:ascii="Times New Roman" w:hAnsi="Times New Roman" w:cs="Times New Roman"/>
          <w:b/>
          <w:sz w:val="24"/>
          <w:szCs w:val="24"/>
        </w:rPr>
        <w:t xml:space="preserve">from an </w:t>
      </w:r>
    </w:p>
    <w:p w14:paraId="62098F9A" w14:textId="132ED0CF" w:rsidR="00126497" w:rsidRPr="00DA4EEE" w:rsidRDefault="00EA7FA9" w:rsidP="00EA7FA9">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Activation Foil Experiment using PNNL STAYSL</w:t>
      </w:r>
    </w:p>
    <w:p w14:paraId="081252D2" w14:textId="026C10A2" w:rsidR="00126497"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Objectives</w:t>
      </w:r>
    </w:p>
    <w:p w14:paraId="06C6B739" w14:textId="77777777" w:rsidR="00995DD3" w:rsidRPr="00DA4EEE" w:rsidRDefault="00995DD3" w:rsidP="00EA7FA9">
      <w:pPr>
        <w:pStyle w:val="ListParagraph"/>
        <w:spacing w:after="120" w:line="240" w:lineRule="auto"/>
        <w:rPr>
          <w:rFonts w:ascii="Times New Roman" w:hAnsi="Times New Roman" w:cs="Times New Roman"/>
          <w:b/>
          <w:sz w:val="24"/>
          <w:szCs w:val="24"/>
        </w:rPr>
      </w:pPr>
    </w:p>
    <w:p w14:paraId="40B449D1" w14:textId="54C8FC12" w:rsidR="00126497" w:rsidRPr="00DA4EEE" w:rsidRDefault="00F20F79" w:rsidP="00EA7FA9">
      <w:pPr>
        <w:pStyle w:val="ListParagraph"/>
        <w:numPr>
          <w:ilvl w:val="0"/>
          <w:numId w:val="2"/>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Understand the </w:t>
      </w:r>
      <w:r w:rsidR="00D121FA" w:rsidRPr="00DA4EEE">
        <w:rPr>
          <w:rFonts w:ascii="Times New Roman" w:hAnsi="Times New Roman" w:cs="Times New Roman"/>
          <w:sz w:val="24"/>
          <w:szCs w:val="24"/>
        </w:rPr>
        <w:t xml:space="preserve">basic </w:t>
      </w:r>
      <w:r w:rsidRPr="00DA4EEE">
        <w:rPr>
          <w:rFonts w:ascii="Times New Roman" w:hAnsi="Times New Roman" w:cs="Times New Roman"/>
          <w:sz w:val="24"/>
          <w:szCs w:val="24"/>
        </w:rPr>
        <w:t xml:space="preserve">principles of characterizing a neutron flux spectrum from the results of a foil activation experiment. </w:t>
      </w:r>
    </w:p>
    <w:p w14:paraId="315B9470" w14:textId="014AA789" w:rsidR="00F20F79" w:rsidRPr="00DA4EEE" w:rsidRDefault="00DD427D" w:rsidP="00EA7FA9">
      <w:pPr>
        <w:pStyle w:val="ListParagraph"/>
        <w:numPr>
          <w:ilvl w:val="0"/>
          <w:numId w:val="2"/>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Create </w:t>
      </w:r>
      <w:r w:rsidR="00D826EF" w:rsidRPr="00DA4EEE">
        <w:rPr>
          <w:rFonts w:ascii="Times New Roman" w:hAnsi="Times New Roman" w:cs="Times New Roman"/>
          <w:sz w:val="24"/>
          <w:szCs w:val="24"/>
        </w:rPr>
        <w:t xml:space="preserve">required </w:t>
      </w:r>
      <w:r w:rsidRPr="00DA4EEE">
        <w:rPr>
          <w:rFonts w:ascii="Times New Roman" w:hAnsi="Times New Roman" w:cs="Times New Roman"/>
          <w:sz w:val="24"/>
          <w:szCs w:val="24"/>
        </w:rPr>
        <w:t>STAYSL input</w:t>
      </w:r>
      <w:r w:rsidR="00DA4EEE" w:rsidRPr="00DA4EEE">
        <w:rPr>
          <w:rFonts w:ascii="Times New Roman" w:hAnsi="Times New Roman" w:cs="Times New Roman"/>
          <w:sz w:val="24"/>
          <w:szCs w:val="24"/>
        </w:rPr>
        <w:t>s</w:t>
      </w:r>
      <w:r w:rsidRPr="00DA4EEE">
        <w:rPr>
          <w:rFonts w:ascii="Times New Roman" w:hAnsi="Times New Roman" w:cs="Times New Roman"/>
          <w:sz w:val="24"/>
          <w:szCs w:val="24"/>
        </w:rPr>
        <w:t xml:space="preserve"> accounting for neutron self-shielding</w:t>
      </w:r>
      <w:r w:rsidR="00D121FA" w:rsidRPr="00DA4EEE">
        <w:rPr>
          <w:rFonts w:ascii="Times New Roman" w:hAnsi="Times New Roman" w:cs="Times New Roman"/>
          <w:sz w:val="24"/>
          <w:szCs w:val="24"/>
        </w:rPr>
        <w:t xml:space="preserve"> and </w:t>
      </w:r>
      <w:r w:rsidRPr="00DA4EEE">
        <w:rPr>
          <w:rFonts w:ascii="Times New Roman" w:hAnsi="Times New Roman" w:cs="Times New Roman"/>
          <w:sz w:val="24"/>
          <w:szCs w:val="24"/>
        </w:rPr>
        <w:t>gamma self-shielding</w:t>
      </w:r>
      <w:r w:rsidR="00D121FA" w:rsidRPr="00DA4EEE">
        <w:rPr>
          <w:rFonts w:ascii="Times New Roman" w:hAnsi="Times New Roman" w:cs="Times New Roman"/>
          <w:sz w:val="24"/>
          <w:szCs w:val="24"/>
        </w:rPr>
        <w:t xml:space="preserve"> for a short irradiation time. </w:t>
      </w:r>
      <w:r w:rsidRPr="00DA4EEE">
        <w:rPr>
          <w:rFonts w:ascii="Times New Roman" w:hAnsi="Times New Roman" w:cs="Times New Roman"/>
          <w:sz w:val="24"/>
          <w:szCs w:val="24"/>
        </w:rPr>
        <w:t xml:space="preserve"> </w:t>
      </w:r>
    </w:p>
    <w:p w14:paraId="27A906E3" w14:textId="21A8DF62" w:rsidR="00F20F79" w:rsidRDefault="00F20F79" w:rsidP="00EA7FA9">
      <w:pPr>
        <w:pStyle w:val="ListParagraph"/>
        <w:numPr>
          <w:ilvl w:val="0"/>
          <w:numId w:val="2"/>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Perform </w:t>
      </w:r>
      <w:r w:rsidR="00D121FA" w:rsidRPr="00DA4EEE">
        <w:rPr>
          <w:rFonts w:ascii="Times New Roman" w:hAnsi="Times New Roman" w:cs="Times New Roman"/>
          <w:sz w:val="24"/>
          <w:szCs w:val="24"/>
        </w:rPr>
        <w:t>iterative</w:t>
      </w:r>
      <w:r w:rsidRPr="00DA4EEE">
        <w:rPr>
          <w:rFonts w:ascii="Times New Roman" w:hAnsi="Times New Roman" w:cs="Times New Roman"/>
          <w:sz w:val="24"/>
          <w:szCs w:val="24"/>
        </w:rPr>
        <w:t xml:space="preserve"> neutron flux unfolding using Pacific Northwest National Laboratory (PNNL) STAYSL the results of a sample foil activation experiment. </w:t>
      </w:r>
    </w:p>
    <w:p w14:paraId="71AE4A76" w14:textId="044FB3FA" w:rsidR="00F20F79" w:rsidRDefault="00955074" w:rsidP="00EA7FA9">
      <w:pPr>
        <w:pStyle w:val="ListParagraph"/>
        <w:numPr>
          <w:ilvl w:val="0"/>
          <w:numId w:val="2"/>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Use a p-value to determine the confidence in the results of the chi-square statistic. </w:t>
      </w:r>
    </w:p>
    <w:p w14:paraId="00B821F1" w14:textId="77777777" w:rsidR="00EA7FA9" w:rsidRPr="00EA7FA9" w:rsidRDefault="00EA7FA9" w:rsidP="00EA7FA9">
      <w:pPr>
        <w:pStyle w:val="ListParagraph"/>
        <w:spacing w:after="120" w:line="240" w:lineRule="auto"/>
        <w:ind w:left="1080"/>
        <w:rPr>
          <w:rFonts w:ascii="Times New Roman" w:hAnsi="Times New Roman" w:cs="Times New Roman"/>
          <w:sz w:val="24"/>
          <w:szCs w:val="24"/>
        </w:rPr>
      </w:pPr>
    </w:p>
    <w:p w14:paraId="11AF2080" w14:textId="106FCB2C" w:rsidR="00126497"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 xml:space="preserve">References </w:t>
      </w:r>
    </w:p>
    <w:p w14:paraId="2BD209B4" w14:textId="77777777" w:rsidR="00995DD3" w:rsidRPr="00DA4EEE" w:rsidRDefault="00995DD3" w:rsidP="00EA7FA9">
      <w:pPr>
        <w:pStyle w:val="ListParagraph"/>
        <w:spacing w:after="120" w:line="240" w:lineRule="auto"/>
        <w:rPr>
          <w:rFonts w:ascii="Times New Roman" w:hAnsi="Times New Roman" w:cs="Times New Roman"/>
          <w:b/>
          <w:sz w:val="24"/>
          <w:szCs w:val="24"/>
        </w:rPr>
      </w:pPr>
    </w:p>
    <w:p w14:paraId="5F7EC44A" w14:textId="3CD9737A" w:rsidR="00F20F79" w:rsidRPr="00530B33" w:rsidRDefault="00F20F79" w:rsidP="00EA7FA9">
      <w:pPr>
        <w:pStyle w:val="ListParagraph"/>
        <w:numPr>
          <w:ilvl w:val="0"/>
          <w:numId w:val="5"/>
        </w:numPr>
        <w:spacing w:after="120" w:line="240" w:lineRule="auto"/>
        <w:rPr>
          <w:rFonts w:ascii="Times New Roman" w:hAnsi="Times New Roman" w:cs="Times New Roman"/>
          <w:sz w:val="24"/>
          <w:szCs w:val="24"/>
        </w:rPr>
      </w:pPr>
      <w:r w:rsidRPr="00530B33">
        <w:rPr>
          <w:rFonts w:ascii="Times New Roman" w:hAnsi="Times New Roman" w:cs="Times New Roman"/>
          <w:sz w:val="24"/>
          <w:szCs w:val="24"/>
        </w:rPr>
        <w:t>G. F. Knoll, Radiation Detection and Measurement, Ann Arbor, Michigan: Wiley, 2010.</w:t>
      </w:r>
    </w:p>
    <w:p w14:paraId="471B620C" w14:textId="31FB3B1F"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E. </w:t>
      </w:r>
      <w:proofErr w:type="spellStart"/>
      <w:r w:rsidRPr="00DA4EEE">
        <w:rPr>
          <w:rFonts w:ascii="Times New Roman" w:hAnsi="Times New Roman" w:cs="Times New Roman"/>
          <w:sz w:val="24"/>
          <w:szCs w:val="24"/>
        </w:rPr>
        <w:t>Vagena</w:t>
      </w:r>
      <w:proofErr w:type="spellEnd"/>
      <w:r w:rsidRPr="00DA4EEE">
        <w:rPr>
          <w:rFonts w:ascii="Times New Roman" w:hAnsi="Times New Roman" w:cs="Times New Roman"/>
          <w:sz w:val="24"/>
          <w:szCs w:val="24"/>
        </w:rPr>
        <w:t xml:space="preserve">, K. </w:t>
      </w:r>
      <w:proofErr w:type="spellStart"/>
      <w:r w:rsidRPr="00DA4EEE">
        <w:rPr>
          <w:rFonts w:ascii="Times New Roman" w:hAnsi="Times New Roman" w:cs="Times New Roman"/>
          <w:sz w:val="24"/>
          <w:szCs w:val="24"/>
        </w:rPr>
        <w:t>Theodorou</w:t>
      </w:r>
      <w:proofErr w:type="spellEnd"/>
      <w:r w:rsidRPr="00DA4EEE">
        <w:rPr>
          <w:rFonts w:ascii="Times New Roman" w:hAnsi="Times New Roman" w:cs="Times New Roman"/>
          <w:sz w:val="24"/>
          <w:szCs w:val="24"/>
        </w:rPr>
        <w:t xml:space="preserve">, and S. </w:t>
      </w:r>
      <w:proofErr w:type="spellStart"/>
      <w:r w:rsidRPr="00DA4EEE">
        <w:rPr>
          <w:rFonts w:ascii="Times New Roman" w:hAnsi="Times New Roman" w:cs="Times New Roman"/>
          <w:sz w:val="24"/>
          <w:szCs w:val="24"/>
        </w:rPr>
        <w:t>Stoulos</w:t>
      </w:r>
      <w:proofErr w:type="spellEnd"/>
      <w:r w:rsidRPr="00DA4EEE">
        <w:rPr>
          <w:rFonts w:ascii="Times New Roman" w:hAnsi="Times New Roman" w:cs="Times New Roman"/>
          <w:sz w:val="24"/>
          <w:szCs w:val="24"/>
        </w:rPr>
        <w:t xml:space="preserve">, Thick-foils Activation Technique for Neutron Spectrum Unfolding with the MINUIT </w:t>
      </w:r>
      <w:r w:rsidR="001F3C4E" w:rsidRPr="00DA4EEE">
        <w:rPr>
          <w:rFonts w:ascii="Times New Roman" w:hAnsi="Times New Roman" w:cs="Times New Roman"/>
          <w:sz w:val="24"/>
          <w:szCs w:val="24"/>
        </w:rPr>
        <w:t>Routine</w:t>
      </w:r>
      <w:r w:rsidRPr="00DA4EEE">
        <w:rPr>
          <w:rFonts w:ascii="Times New Roman" w:hAnsi="Times New Roman" w:cs="Times New Roman"/>
          <w:sz w:val="24"/>
          <w:szCs w:val="24"/>
        </w:rPr>
        <w:t xml:space="preserve"> Comparison with GEANT4 simulations,” Nuclear Instruments and Methods</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in Physics Research, Section A: Accelerators, Spectrometers,</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Detectors and Associated Equipment, vol. 887, no. January, pp. 64-69, 2018.</w:t>
      </w:r>
    </w:p>
    <w:p w14:paraId="0DF21267" w14:textId="505B10B2"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W. R. Leo, Techniques for Nuclear and Particle Physics Experiments,</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New York: Springer-Verlag, 1994.</w:t>
      </w:r>
    </w:p>
    <w:p w14:paraId="7F07527D" w14:textId="4CD17525"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M. </w:t>
      </w:r>
      <w:proofErr w:type="spellStart"/>
      <w:r w:rsidRPr="00DA4EEE">
        <w:rPr>
          <w:rFonts w:ascii="Times New Roman" w:hAnsi="Times New Roman" w:cs="Times New Roman"/>
          <w:sz w:val="24"/>
          <w:szCs w:val="24"/>
        </w:rPr>
        <w:t>Reginatto</w:t>
      </w:r>
      <w:proofErr w:type="spellEnd"/>
      <w:r w:rsidRPr="00DA4EEE">
        <w:rPr>
          <w:rFonts w:ascii="Times New Roman" w:hAnsi="Times New Roman" w:cs="Times New Roman"/>
          <w:sz w:val="24"/>
          <w:szCs w:val="24"/>
        </w:rPr>
        <w:t>, Overview of</w:t>
      </w:r>
      <w:r w:rsidR="001F3C4E" w:rsidRPr="00DA4EEE">
        <w:rPr>
          <w:rFonts w:ascii="Times New Roman" w:hAnsi="Times New Roman" w:cs="Times New Roman"/>
          <w:sz w:val="24"/>
          <w:szCs w:val="24"/>
        </w:rPr>
        <w:t xml:space="preserve"> S</w:t>
      </w:r>
      <w:r w:rsidRPr="00DA4EEE">
        <w:rPr>
          <w:rFonts w:ascii="Times New Roman" w:hAnsi="Times New Roman" w:cs="Times New Roman"/>
          <w:sz w:val="24"/>
          <w:szCs w:val="24"/>
        </w:rPr>
        <w:t xml:space="preserve">pectral </w:t>
      </w:r>
      <w:r w:rsidR="001F3C4E" w:rsidRPr="00DA4EEE">
        <w:rPr>
          <w:rFonts w:ascii="Times New Roman" w:hAnsi="Times New Roman" w:cs="Times New Roman"/>
          <w:sz w:val="24"/>
          <w:szCs w:val="24"/>
        </w:rPr>
        <w:t>U</w:t>
      </w:r>
      <w:r w:rsidRPr="00DA4EEE">
        <w:rPr>
          <w:rFonts w:ascii="Times New Roman" w:hAnsi="Times New Roman" w:cs="Times New Roman"/>
          <w:sz w:val="24"/>
          <w:szCs w:val="24"/>
        </w:rPr>
        <w:t xml:space="preserve">nfolding </w:t>
      </w:r>
      <w:r w:rsidR="001F3C4E" w:rsidRPr="00DA4EEE">
        <w:rPr>
          <w:rFonts w:ascii="Times New Roman" w:hAnsi="Times New Roman" w:cs="Times New Roman"/>
          <w:sz w:val="24"/>
          <w:szCs w:val="24"/>
        </w:rPr>
        <w:t>T</w:t>
      </w:r>
      <w:r w:rsidRPr="00DA4EEE">
        <w:rPr>
          <w:rFonts w:ascii="Times New Roman" w:hAnsi="Times New Roman" w:cs="Times New Roman"/>
          <w:sz w:val="24"/>
          <w:szCs w:val="24"/>
        </w:rPr>
        <w:t xml:space="preserve">echniques and </w:t>
      </w:r>
      <w:r w:rsidR="001F3C4E" w:rsidRPr="00DA4EEE">
        <w:rPr>
          <w:rFonts w:ascii="Times New Roman" w:hAnsi="Times New Roman" w:cs="Times New Roman"/>
          <w:sz w:val="24"/>
          <w:szCs w:val="24"/>
        </w:rPr>
        <w:t>U</w:t>
      </w:r>
      <w:r w:rsidRPr="00DA4EEE">
        <w:rPr>
          <w:rFonts w:ascii="Times New Roman" w:hAnsi="Times New Roman" w:cs="Times New Roman"/>
          <w:sz w:val="24"/>
          <w:szCs w:val="24"/>
        </w:rPr>
        <w:t>ncertainty</w:t>
      </w:r>
      <w:r w:rsidR="001F3C4E" w:rsidRPr="00DA4EEE">
        <w:rPr>
          <w:rFonts w:ascii="Times New Roman" w:hAnsi="Times New Roman" w:cs="Times New Roman"/>
          <w:sz w:val="24"/>
          <w:szCs w:val="24"/>
        </w:rPr>
        <w:t xml:space="preserve"> Es</w:t>
      </w:r>
      <w:r w:rsidRPr="00DA4EEE">
        <w:rPr>
          <w:rFonts w:ascii="Times New Roman" w:hAnsi="Times New Roman" w:cs="Times New Roman"/>
          <w:sz w:val="24"/>
          <w:szCs w:val="24"/>
        </w:rPr>
        <w:t>timation, Radiation Measurements, vol. 45, no. 10, pp.</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1323-1329, 2010.</w:t>
      </w:r>
    </w:p>
    <w:p w14:paraId="309611E8" w14:textId="68452648" w:rsidR="001F3C4E"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F. G. </w:t>
      </w:r>
      <w:proofErr w:type="spellStart"/>
      <w:r w:rsidRPr="00DA4EEE">
        <w:rPr>
          <w:rFonts w:ascii="Times New Roman" w:hAnsi="Times New Roman" w:cs="Times New Roman"/>
          <w:sz w:val="24"/>
          <w:szCs w:val="24"/>
        </w:rPr>
        <w:t>Perey</w:t>
      </w:r>
      <w:proofErr w:type="spellEnd"/>
      <w:r w:rsidRPr="00DA4EEE">
        <w:rPr>
          <w:rFonts w:ascii="Times New Roman" w:hAnsi="Times New Roman" w:cs="Times New Roman"/>
          <w:sz w:val="24"/>
          <w:szCs w:val="24"/>
        </w:rPr>
        <w:t>, Least-Squares Dosimetry Unfolding: The Program</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STAYSL (ORNL/TM-6062), Oak Ridge, Tennessee, 1977.</w:t>
      </w:r>
    </w:p>
    <w:p w14:paraId="3ABC345C" w14:textId="656ECC53" w:rsidR="00F20F79" w:rsidRPr="00DA4EEE" w:rsidRDefault="00F20F79" w:rsidP="00EA7FA9">
      <w:pPr>
        <w:pStyle w:val="ListParagraph"/>
        <w:numPr>
          <w:ilvl w:val="0"/>
          <w:numId w:val="5"/>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L. Greenwood and C. Johnson, Least-Squares Neutron Spectral</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Adjustment with STAYSL PNNL,” EPJ Web of Conferences,” vol.</w:t>
      </w:r>
      <w:r w:rsidR="001F3C4E" w:rsidRPr="00DA4EEE">
        <w:rPr>
          <w:rFonts w:ascii="Times New Roman" w:hAnsi="Times New Roman" w:cs="Times New Roman"/>
          <w:sz w:val="24"/>
          <w:szCs w:val="24"/>
        </w:rPr>
        <w:t xml:space="preserve"> </w:t>
      </w:r>
      <w:r w:rsidRPr="00DA4EEE">
        <w:rPr>
          <w:rFonts w:ascii="Times New Roman" w:hAnsi="Times New Roman" w:cs="Times New Roman"/>
          <w:sz w:val="24"/>
          <w:szCs w:val="24"/>
        </w:rPr>
        <w:t>106, p. 07001, 2016.</w:t>
      </w:r>
    </w:p>
    <w:p w14:paraId="22382ED8" w14:textId="77777777" w:rsidR="001F3C4E" w:rsidRPr="00DA4EEE" w:rsidRDefault="001F3C4E" w:rsidP="00EA7FA9">
      <w:pPr>
        <w:pStyle w:val="ListParagraph"/>
        <w:spacing w:after="120" w:line="240" w:lineRule="auto"/>
        <w:rPr>
          <w:rFonts w:ascii="Times New Roman" w:hAnsi="Times New Roman" w:cs="Times New Roman"/>
          <w:sz w:val="24"/>
          <w:szCs w:val="24"/>
        </w:rPr>
      </w:pPr>
    </w:p>
    <w:p w14:paraId="5E62BCEC" w14:textId="1055FDC0" w:rsidR="00DD427D" w:rsidRPr="00EA7FA9" w:rsidRDefault="00DD427D"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 xml:space="preserve">Overview </w:t>
      </w:r>
      <w:r w:rsidR="00126497" w:rsidRPr="00DA4EEE">
        <w:rPr>
          <w:rFonts w:ascii="Times New Roman" w:hAnsi="Times New Roman" w:cs="Times New Roman"/>
          <w:b/>
          <w:sz w:val="24"/>
          <w:szCs w:val="24"/>
        </w:rPr>
        <w:t xml:space="preserve"> </w:t>
      </w:r>
    </w:p>
    <w:p w14:paraId="60E45C00" w14:textId="060D5185" w:rsidR="00FB50E9" w:rsidRPr="00DA4EEE" w:rsidRDefault="001F3C4E" w:rsidP="00EA7FA9">
      <w:pPr>
        <w:spacing w:after="120" w:line="240" w:lineRule="auto"/>
        <w:ind w:left="360"/>
        <w:rPr>
          <w:rFonts w:ascii="Times New Roman" w:hAnsi="Times New Roman" w:cs="Times New Roman"/>
          <w:sz w:val="24"/>
          <w:szCs w:val="24"/>
        </w:rPr>
      </w:pPr>
      <w:r w:rsidRPr="00DA4EEE">
        <w:rPr>
          <w:rFonts w:ascii="Times New Roman" w:hAnsi="Times New Roman" w:cs="Times New Roman"/>
          <w:sz w:val="24"/>
          <w:szCs w:val="24"/>
        </w:rPr>
        <w:t xml:space="preserve">Characterizing an energy dependent neutron environment from neutron sources has many applications to the nuclear sciences community. Determining a neutron flux is important for experiments where the neutron flux requires validation or is not well modeled. Neutrons can be detected using a variety of methods, such as Bonner spheres, Long counters, He-3 based detectors, </w:t>
      </w:r>
      <w:r w:rsidR="00FB50E9" w:rsidRPr="00DA4EEE">
        <w:rPr>
          <w:rFonts w:ascii="Times New Roman" w:hAnsi="Times New Roman" w:cs="Times New Roman"/>
          <w:sz w:val="24"/>
          <w:szCs w:val="24"/>
        </w:rPr>
        <w:t xml:space="preserve">time of flight, </w:t>
      </w:r>
      <w:r w:rsidRPr="00DA4EEE">
        <w:rPr>
          <w:rFonts w:ascii="Times New Roman" w:hAnsi="Times New Roman" w:cs="Times New Roman"/>
          <w:sz w:val="24"/>
          <w:szCs w:val="24"/>
        </w:rPr>
        <w:t xml:space="preserve">or proton recoil </w:t>
      </w:r>
      <w:r w:rsidR="00D121FA" w:rsidRPr="00DA4EEE">
        <w:rPr>
          <w:rFonts w:ascii="Times New Roman" w:hAnsi="Times New Roman" w:cs="Times New Roman"/>
          <w:sz w:val="24"/>
          <w:szCs w:val="24"/>
        </w:rPr>
        <w:t>scintillators. Foil</w:t>
      </w:r>
      <w:r w:rsidRPr="00DA4EEE">
        <w:rPr>
          <w:rFonts w:ascii="Times New Roman" w:hAnsi="Times New Roman" w:cs="Times New Roman"/>
          <w:sz w:val="24"/>
          <w:szCs w:val="24"/>
        </w:rPr>
        <w:t xml:space="preserve"> activation experiments can also be performed to acquire an indirect measurement of the incident neutron fluence on a set of activation foils. Activation experiments are essential for testing that requires small geometry to fit in the apparatus or in situations where electronics equipment for higher fidelity measuring techniques will be damaged.</w:t>
      </w:r>
      <w:r w:rsidR="007B7EE8">
        <w:rPr>
          <w:rFonts w:ascii="Times New Roman" w:hAnsi="Times New Roman" w:cs="Times New Roman"/>
          <w:sz w:val="24"/>
          <w:szCs w:val="24"/>
        </w:rPr>
        <w:t xml:space="preserve"> The unfolded flux is (to within the resultant error) representative </w:t>
      </w:r>
      <w:r w:rsidR="00D92BFD">
        <w:rPr>
          <w:rFonts w:ascii="Times New Roman" w:hAnsi="Times New Roman" w:cs="Times New Roman"/>
          <w:sz w:val="24"/>
          <w:szCs w:val="24"/>
        </w:rPr>
        <w:t xml:space="preserve">of the neutrons that produced the foil activations given the nuclear data. </w:t>
      </w:r>
    </w:p>
    <w:p w14:paraId="2D9F7E23" w14:textId="66F42A42" w:rsidR="00ED3A4E" w:rsidRDefault="001F3C4E" w:rsidP="00EA7FA9">
      <w:pPr>
        <w:spacing w:after="120" w:line="240" w:lineRule="auto"/>
        <w:ind w:left="360"/>
        <w:rPr>
          <w:rFonts w:ascii="Times New Roman" w:hAnsi="Times New Roman" w:cs="Times New Roman"/>
          <w:sz w:val="24"/>
          <w:szCs w:val="24"/>
        </w:rPr>
      </w:pPr>
      <w:r w:rsidRPr="00DA4EEE">
        <w:rPr>
          <w:rFonts w:ascii="Times New Roman" w:hAnsi="Times New Roman" w:cs="Times New Roman"/>
          <w:sz w:val="24"/>
          <w:szCs w:val="24"/>
        </w:rPr>
        <w:t>The incident neutron flux can be estimated using Pacific Northwest National Laboratory (PNNL) STAYSL, which uses generalized least-square minimization to determine the flux for given foil activities and nuclear data. STAYSL relies on least-squares spectral adjustment based on the chi-square of the measured activities to determine the incident neutron flux</w:t>
      </w:r>
      <w:r w:rsidR="00FB50E9" w:rsidRPr="00DA4EEE">
        <w:rPr>
          <w:rFonts w:ascii="Times New Roman" w:hAnsi="Times New Roman" w:cs="Times New Roman"/>
          <w:sz w:val="24"/>
          <w:szCs w:val="24"/>
        </w:rPr>
        <w:t xml:space="preserve">. </w:t>
      </w:r>
      <w:r w:rsidR="00DA4EEE" w:rsidRPr="00DA4EEE">
        <w:rPr>
          <w:rFonts w:ascii="Times New Roman" w:hAnsi="Times New Roman" w:cs="Times New Roman"/>
          <w:sz w:val="24"/>
          <w:szCs w:val="24"/>
        </w:rPr>
        <w:lastRenderedPageBreak/>
        <w:t xml:space="preserve">STAYSL utilizes dosimetry cross-sections from IRDFF v1.05. </w:t>
      </w:r>
      <w:r w:rsidR="00ED3A4E">
        <w:rPr>
          <w:rFonts w:ascii="Times New Roman" w:hAnsi="Times New Roman" w:cs="Times New Roman"/>
          <w:sz w:val="24"/>
          <w:szCs w:val="24"/>
        </w:rPr>
        <w:t>Th</w:t>
      </w:r>
      <w:r w:rsidR="00EA7FA9">
        <w:rPr>
          <w:rFonts w:ascii="Times New Roman" w:hAnsi="Times New Roman" w:cs="Times New Roman"/>
          <w:sz w:val="24"/>
          <w:szCs w:val="24"/>
        </w:rPr>
        <w:t>e</w:t>
      </w:r>
      <w:r w:rsidR="00ED3A4E">
        <w:rPr>
          <w:rFonts w:ascii="Times New Roman" w:hAnsi="Times New Roman" w:cs="Times New Roman"/>
          <w:sz w:val="24"/>
          <w:szCs w:val="24"/>
        </w:rPr>
        <w:t xml:space="preserve"> diagram </w:t>
      </w:r>
      <w:r w:rsidR="00EA7FA9">
        <w:rPr>
          <w:rFonts w:ascii="Times New Roman" w:hAnsi="Times New Roman" w:cs="Times New Roman"/>
          <w:sz w:val="24"/>
          <w:szCs w:val="24"/>
        </w:rPr>
        <w:t xml:space="preserve">below </w:t>
      </w:r>
      <w:r w:rsidR="00ED3A4E">
        <w:rPr>
          <w:rFonts w:ascii="Times New Roman" w:hAnsi="Times New Roman" w:cs="Times New Roman"/>
          <w:sz w:val="24"/>
          <w:szCs w:val="24"/>
        </w:rPr>
        <w:t>provides an overview of STAYSL (</w:t>
      </w:r>
      <w:proofErr w:type="spellStart"/>
      <w:r w:rsidR="00ED3A4E">
        <w:rPr>
          <w:rFonts w:ascii="Helvetica" w:hAnsi="Helvetica"/>
          <w:color w:val="000000"/>
          <w:sz w:val="21"/>
          <w:szCs w:val="21"/>
        </w:rPr>
        <w:t>EPJWeb</w:t>
      </w:r>
      <w:proofErr w:type="spellEnd"/>
      <w:r w:rsidR="00ED3A4E">
        <w:rPr>
          <w:rFonts w:ascii="Helvetica" w:hAnsi="Helvetica"/>
          <w:color w:val="000000"/>
          <w:sz w:val="21"/>
          <w:szCs w:val="21"/>
        </w:rPr>
        <w:t xml:space="preserve"> of Conferences 106, 07001 (2016))</w:t>
      </w:r>
    </w:p>
    <w:p w14:paraId="4AA1A031" w14:textId="2887C97C" w:rsidR="00ED3A4E" w:rsidRDefault="00ED3A4E" w:rsidP="00EA7FA9">
      <w:pPr>
        <w:spacing w:after="120" w:line="240" w:lineRule="auto"/>
        <w:ind w:left="360"/>
        <w:jc w:val="center"/>
        <w:rPr>
          <w:rFonts w:ascii="Times New Roman" w:hAnsi="Times New Roman" w:cs="Times New Roman"/>
          <w:sz w:val="24"/>
          <w:szCs w:val="24"/>
        </w:rPr>
      </w:pPr>
      <w:r>
        <w:rPr>
          <w:b/>
          <w:noProof/>
        </w:rPr>
        <w:drawing>
          <wp:inline distT="0" distB="0" distL="0" distR="0" wp14:anchorId="3F73F379" wp14:editId="6766BE21">
            <wp:extent cx="5793950" cy="2606040"/>
            <wp:effectExtent l="0" t="0" r="0" b="3810"/>
            <wp:docPr id="2" name="Picture 2" descr="C:\Users\nickq\AppData\Local\Microsoft\Windows\INetCache\Content.MSO\F203EA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q\AppData\Local\Microsoft\Windows\INetCache\Content.MSO\F203EAB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559" cy="2608113"/>
                    </a:xfrm>
                    <a:prstGeom prst="rect">
                      <a:avLst/>
                    </a:prstGeom>
                    <a:noFill/>
                    <a:ln>
                      <a:noFill/>
                    </a:ln>
                  </pic:spPr>
                </pic:pic>
              </a:graphicData>
            </a:graphic>
          </wp:inline>
        </w:drawing>
      </w:r>
    </w:p>
    <w:p w14:paraId="7C495DB4" w14:textId="161C3655" w:rsidR="00ED3A4E" w:rsidRDefault="00ED3A4E" w:rsidP="00EA7FA9">
      <w:pPr>
        <w:spacing w:after="120" w:line="240" w:lineRule="auto"/>
        <w:rPr>
          <w:rFonts w:ascii="Times New Roman" w:hAnsi="Times New Roman" w:cs="Times New Roman"/>
          <w:sz w:val="24"/>
          <w:szCs w:val="24"/>
        </w:rPr>
      </w:pPr>
    </w:p>
    <w:p w14:paraId="1C4082B4" w14:textId="47FD1742" w:rsidR="00DA4EEE" w:rsidRPr="00DA4EEE" w:rsidRDefault="00ED3A4E" w:rsidP="00EA7FA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STAYSL has three main modules that users interact with. The NJOY99 and </w:t>
      </w:r>
      <w:proofErr w:type="spellStart"/>
      <w:r>
        <w:rPr>
          <w:rFonts w:ascii="Times New Roman" w:hAnsi="Times New Roman" w:cs="Times New Roman"/>
          <w:sz w:val="24"/>
          <w:szCs w:val="24"/>
        </w:rPr>
        <w:t>NJpp</w:t>
      </w:r>
      <w:proofErr w:type="spellEnd"/>
      <w:r>
        <w:rPr>
          <w:rFonts w:ascii="Times New Roman" w:hAnsi="Times New Roman" w:cs="Times New Roman"/>
          <w:sz w:val="24"/>
          <w:szCs w:val="24"/>
        </w:rPr>
        <w:t xml:space="preserve"> modules are used to create nuclear data libraries into a group structure. SHIELD performs neutron self-shielding calculations. BCF incorporates flux history which is used in the </w:t>
      </w:r>
      <w:proofErr w:type="spellStart"/>
      <w:r>
        <w:rPr>
          <w:rFonts w:ascii="Times New Roman" w:hAnsi="Times New Roman" w:cs="Times New Roman"/>
          <w:sz w:val="24"/>
          <w:szCs w:val="24"/>
        </w:rPr>
        <w:t>SigPhi</w:t>
      </w:r>
      <w:proofErr w:type="spellEnd"/>
      <w:r>
        <w:rPr>
          <w:rFonts w:ascii="Times New Roman" w:hAnsi="Times New Roman" w:cs="Times New Roman"/>
          <w:sz w:val="24"/>
          <w:szCs w:val="24"/>
        </w:rPr>
        <w:t xml:space="preserve"> Calculator as a modification. The </w:t>
      </w:r>
      <w:proofErr w:type="spellStart"/>
      <w:r>
        <w:rPr>
          <w:rFonts w:ascii="Times New Roman" w:hAnsi="Times New Roman" w:cs="Times New Roman"/>
          <w:sz w:val="24"/>
          <w:szCs w:val="24"/>
        </w:rPr>
        <w:t>SigPhi</w:t>
      </w:r>
      <w:proofErr w:type="spellEnd"/>
      <w:r>
        <w:rPr>
          <w:rFonts w:ascii="Times New Roman" w:hAnsi="Times New Roman" w:cs="Times New Roman"/>
          <w:sz w:val="24"/>
          <w:szCs w:val="24"/>
        </w:rPr>
        <w:t xml:space="preserve"> Calculator calculates the gamma-ray self-shielding factors from the foil or wire</w:t>
      </w:r>
      <w:r w:rsidR="007B7EE8">
        <w:rPr>
          <w:rFonts w:ascii="Times New Roman" w:hAnsi="Times New Roman" w:cs="Times New Roman"/>
          <w:sz w:val="24"/>
          <w:szCs w:val="24"/>
        </w:rPr>
        <w:t xml:space="preserve"> and calculates activation rates to be used in STAYSL. </w:t>
      </w:r>
    </w:p>
    <w:p w14:paraId="02E89527" w14:textId="63B3C3E3" w:rsidR="007B7EE8" w:rsidRDefault="00DA4EEE" w:rsidP="00EA7FA9">
      <w:p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These procedures walk through the assessment of the neutron flux spectrum for a foil activation experiment performed at the NIF. Radioactive production needs to be corrected for the decay during irradiation; however, the NIF shot is approximately 200 ps. The unfolding can be done with a simplified irradiation time of 1 second. </w:t>
      </w:r>
      <w:r w:rsidR="00EA7FA9">
        <w:rPr>
          <w:rFonts w:ascii="Times New Roman" w:hAnsi="Times New Roman" w:cs="Times New Roman"/>
          <w:sz w:val="24"/>
          <w:szCs w:val="24"/>
        </w:rPr>
        <w:t xml:space="preserve">The unfolded neutron flux results are really a fluence because the activations and irradiation time are set to 1 second. </w:t>
      </w:r>
      <w:r w:rsidRPr="00DA4EEE">
        <w:rPr>
          <w:rFonts w:ascii="Times New Roman" w:hAnsi="Times New Roman" w:cs="Times New Roman"/>
          <w:sz w:val="24"/>
          <w:szCs w:val="24"/>
        </w:rPr>
        <w:t xml:space="preserve">The activation foil pack that will be assessed in this laboratory </w:t>
      </w:r>
      <w:r>
        <w:rPr>
          <w:rFonts w:ascii="Times New Roman" w:hAnsi="Times New Roman" w:cs="Times New Roman"/>
          <w:sz w:val="24"/>
          <w:szCs w:val="24"/>
        </w:rPr>
        <w:t>was placed</w:t>
      </w:r>
      <w:r w:rsidRPr="00DA4EEE">
        <w:rPr>
          <w:rFonts w:ascii="Times New Roman" w:hAnsi="Times New Roman" w:cs="Times New Roman"/>
          <w:sz w:val="24"/>
          <w:szCs w:val="24"/>
        </w:rPr>
        <w:t xml:space="preserve"> at the base </w:t>
      </w:r>
      <w:r>
        <w:rPr>
          <w:rFonts w:ascii="Times New Roman" w:hAnsi="Times New Roman" w:cs="Times New Roman"/>
          <w:sz w:val="24"/>
          <w:szCs w:val="24"/>
        </w:rPr>
        <w:t xml:space="preserve">(110 cm location) of an experimental snout shown below. The NIF source utilized was a </w:t>
      </w:r>
      <w:r w:rsidRPr="00DA4EEE">
        <w:rPr>
          <w:rFonts w:ascii="Times New Roman" w:hAnsi="Times New Roman" w:cs="Times New Roman"/>
          <w:sz w:val="24"/>
          <w:szCs w:val="24"/>
        </w:rPr>
        <w:t>D-T Polar Drive Exploding Pusher (PDXP)</w:t>
      </w:r>
      <w:r>
        <w:rPr>
          <w:rFonts w:ascii="Times New Roman" w:hAnsi="Times New Roman" w:cs="Times New Roman"/>
          <w:sz w:val="24"/>
          <w:szCs w:val="24"/>
        </w:rPr>
        <w:t xml:space="preserve"> </w:t>
      </w:r>
      <w:r w:rsidRPr="00DA4EEE">
        <w:rPr>
          <w:rFonts w:ascii="Times New Roman" w:hAnsi="Times New Roman" w:cs="Times New Roman"/>
          <w:sz w:val="24"/>
          <w:szCs w:val="24"/>
        </w:rPr>
        <w:t>target with a nominal yield of 3.7 x 10</w:t>
      </w:r>
      <w:r>
        <w:rPr>
          <w:rFonts w:ascii="Times New Roman" w:hAnsi="Times New Roman" w:cs="Times New Roman"/>
          <w:sz w:val="24"/>
          <w:szCs w:val="24"/>
          <w:vertAlign w:val="superscript"/>
        </w:rPr>
        <w:t>15</w:t>
      </w:r>
      <w:r w:rsidRPr="00DA4EEE">
        <w:rPr>
          <w:rFonts w:ascii="Times New Roman" w:hAnsi="Times New Roman" w:cs="Times New Roman"/>
          <w:sz w:val="24"/>
          <w:szCs w:val="24"/>
        </w:rPr>
        <w:t xml:space="preserve"> neutrons</w:t>
      </w:r>
      <w:r>
        <w:rPr>
          <w:rFonts w:ascii="Times New Roman" w:hAnsi="Times New Roman" w:cs="Times New Roman"/>
          <w:sz w:val="24"/>
          <w:szCs w:val="24"/>
        </w:rPr>
        <w:t xml:space="preserve">. The purpose of the neutron flux unfolding is to help characterize the NIF source and for potential areas of future research. </w:t>
      </w:r>
    </w:p>
    <w:p w14:paraId="0E816977" w14:textId="2BEB74B2" w:rsidR="00DA4EEE" w:rsidRDefault="00DA4EEE" w:rsidP="00EA7FA9">
      <w:pPr>
        <w:spacing w:after="120" w:line="240" w:lineRule="auto"/>
        <w:jc w:val="center"/>
      </w:pPr>
      <w:r w:rsidRPr="00DA4EEE">
        <w:rPr>
          <w:rFonts w:ascii="Times New Roman" w:hAnsi="Times New Roman" w:cs="Times New Roman"/>
          <w:noProof/>
          <w:sz w:val="24"/>
          <w:szCs w:val="24"/>
        </w:rPr>
        <w:drawing>
          <wp:inline distT="0" distB="0" distL="0" distR="0" wp14:anchorId="3B2AADB7" wp14:editId="5AB3EB4C">
            <wp:extent cx="4054413" cy="2247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5999" cy="2259868"/>
                    </a:xfrm>
                    <a:prstGeom prst="rect">
                      <a:avLst/>
                    </a:prstGeom>
                    <a:noFill/>
                    <a:ln>
                      <a:noFill/>
                    </a:ln>
                  </pic:spPr>
                </pic:pic>
              </a:graphicData>
            </a:graphic>
          </wp:inline>
        </w:drawing>
      </w:r>
    </w:p>
    <w:p w14:paraId="7E9499DA" w14:textId="26C37D49" w:rsidR="00126497"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lastRenderedPageBreak/>
        <w:t xml:space="preserve">Equipment </w:t>
      </w:r>
      <w:r w:rsidR="00EA7FA9">
        <w:rPr>
          <w:rFonts w:ascii="Times New Roman" w:hAnsi="Times New Roman" w:cs="Times New Roman"/>
          <w:b/>
          <w:sz w:val="24"/>
          <w:szCs w:val="24"/>
        </w:rPr>
        <w:t>/ Resources</w:t>
      </w:r>
    </w:p>
    <w:p w14:paraId="70719863" w14:textId="77777777" w:rsidR="00530B33" w:rsidRPr="00DA4EEE" w:rsidRDefault="00530B33" w:rsidP="00EA7FA9">
      <w:pPr>
        <w:pStyle w:val="ListParagraph"/>
        <w:spacing w:after="120" w:line="240" w:lineRule="auto"/>
        <w:rPr>
          <w:rFonts w:ascii="Times New Roman" w:hAnsi="Times New Roman" w:cs="Times New Roman"/>
          <w:b/>
          <w:sz w:val="24"/>
          <w:szCs w:val="24"/>
        </w:rPr>
      </w:pPr>
    </w:p>
    <w:p w14:paraId="50F9FA78" w14:textId="266E4CD0" w:rsidR="00126497" w:rsidRPr="00DA4EEE" w:rsidRDefault="00386BA4" w:rsidP="00EA7FA9">
      <w:pPr>
        <w:pStyle w:val="ListParagraph"/>
        <w:numPr>
          <w:ilvl w:val="0"/>
          <w:numId w:val="4"/>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Computer </w:t>
      </w:r>
      <w:r w:rsidR="00DD427D" w:rsidRPr="00DA4EEE">
        <w:rPr>
          <w:rFonts w:ascii="Times New Roman" w:hAnsi="Times New Roman" w:cs="Times New Roman"/>
          <w:sz w:val="24"/>
          <w:szCs w:val="24"/>
        </w:rPr>
        <w:t>with STAYSL</w:t>
      </w:r>
      <w:r>
        <w:rPr>
          <w:rFonts w:ascii="Times New Roman" w:hAnsi="Times New Roman" w:cs="Times New Roman"/>
          <w:sz w:val="24"/>
          <w:szCs w:val="24"/>
        </w:rPr>
        <w:t xml:space="preserve"> (To gain access to a downloadable copy of STAYSL see </w:t>
      </w:r>
      <w:hyperlink r:id="rId7" w:history="1">
        <w:r w:rsidRPr="0007640D">
          <w:rPr>
            <w:rStyle w:val="Hyperlink"/>
            <w:rFonts w:ascii="Times New Roman" w:hAnsi="Times New Roman" w:cs="Times New Roman"/>
            <w:sz w:val="24"/>
            <w:szCs w:val="24"/>
          </w:rPr>
          <w:t>https://radiochemscieng.pnnl.gov/research_areas/research_area_description</w:t>
        </w:r>
        <w:r w:rsidRPr="0007640D">
          <w:rPr>
            <w:rStyle w:val="Hyperlink"/>
            <w:rFonts w:ascii="Times New Roman" w:hAnsi="Times New Roman" w:cs="Times New Roman"/>
            <w:sz w:val="24"/>
            <w:szCs w:val="24"/>
          </w:rPr>
          <w:t>.</w:t>
        </w:r>
        <w:r w:rsidRPr="0007640D">
          <w:rPr>
            <w:rStyle w:val="Hyperlink"/>
            <w:rFonts w:ascii="Times New Roman" w:hAnsi="Times New Roman" w:cs="Times New Roman"/>
            <w:sz w:val="24"/>
            <w:szCs w:val="24"/>
          </w:rPr>
          <w:t>asp?id=283</w:t>
        </w:r>
      </w:hyperlink>
      <w:r>
        <w:rPr>
          <w:rFonts w:ascii="Times New Roman" w:hAnsi="Times New Roman" w:cs="Times New Roman"/>
          <w:sz w:val="24"/>
          <w:szCs w:val="24"/>
        </w:rPr>
        <w:t xml:space="preserve">) </w:t>
      </w:r>
    </w:p>
    <w:p w14:paraId="7C1340C6" w14:textId="69705209" w:rsidR="00D121FA" w:rsidRDefault="00D121FA" w:rsidP="00EA7FA9">
      <w:pPr>
        <w:pStyle w:val="ListParagraph"/>
        <w:numPr>
          <w:ilvl w:val="0"/>
          <w:numId w:val="4"/>
        </w:num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STAYSLmodified.py</w:t>
      </w:r>
      <w:r w:rsidR="00875F19">
        <w:rPr>
          <w:rFonts w:ascii="Times New Roman" w:hAnsi="Times New Roman" w:cs="Times New Roman"/>
          <w:sz w:val="24"/>
          <w:szCs w:val="24"/>
        </w:rPr>
        <w:t xml:space="preserve"> </w:t>
      </w:r>
      <w:r w:rsidR="00EA7FA9">
        <w:rPr>
          <w:rFonts w:ascii="Times New Roman" w:hAnsi="Times New Roman" w:cs="Times New Roman"/>
          <w:sz w:val="24"/>
          <w:szCs w:val="24"/>
        </w:rPr>
        <w:t>to perform iterative STAYSL runs</w:t>
      </w:r>
    </w:p>
    <w:p w14:paraId="135FFA6A" w14:textId="5F453525" w:rsidR="0023440B" w:rsidRDefault="00875F19" w:rsidP="00EA7FA9">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Initial guess spectrum</w:t>
      </w:r>
      <w:r w:rsidR="007B7EE8">
        <w:rPr>
          <w:rFonts w:ascii="Times New Roman" w:hAnsi="Times New Roman" w:cs="Times New Roman"/>
          <w:sz w:val="24"/>
          <w:szCs w:val="24"/>
        </w:rPr>
        <w:t xml:space="preserve"> (Guess_Spectrum.txt). Tab delimited. Columns of energy</w:t>
      </w:r>
      <w:r>
        <w:rPr>
          <w:rFonts w:ascii="Times New Roman" w:hAnsi="Times New Roman" w:cs="Times New Roman"/>
          <w:sz w:val="24"/>
          <w:szCs w:val="24"/>
        </w:rPr>
        <w:t xml:space="preserve"> (MeV)</w:t>
      </w:r>
      <w:r w:rsidR="007B7EE8">
        <w:rPr>
          <w:rFonts w:ascii="Times New Roman" w:hAnsi="Times New Roman" w:cs="Times New Roman"/>
          <w:sz w:val="24"/>
          <w:szCs w:val="24"/>
        </w:rPr>
        <w:t xml:space="preserve">, flux, uncertainty. </w:t>
      </w:r>
    </w:p>
    <w:p w14:paraId="7D14C419" w14:textId="77777777" w:rsidR="00EA7FA9" w:rsidRPr="00EA7FA9" w:rsidRDefault="00EA7FA9" w:rsidP="00EA7FA9">
      <w:pPr>
        <w:pStyle w:val="ListParagraph"/>
        <w:spacing w:after="120" w:line="240" w:lineRule="auto"/>
        <w:rPr>
          <w:rFonts w:ascii="Times New Roman" w:hAnsi="Times New Roman" w:cs="Times New Roman"/>
          <w:sz w:val="24"/>
          <w:szCs w:val="24"/>
        </w:rPr>
      </w:pPr>
    </w:p>
    <w:p w14:paraId="6A4850C3" w14:textId="7B09400D" w:rsidR="00D121FA" w:rsidRPr="00EA7FA9" w:rsidRDefault="007B7EE8"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t>Preparation</w:t>
      </w:r>
      <w:r w:rsidR="00126497" w:rsidRPr="00DA4EEE">
        <w:rPr>
          <w:rFonts w:ascii="Times New Roman" w:hAnsi="Times New Roman" w:cs="Times New Roman"/>
          <w:b/>
          <w:sz w:val="24"/>
          <w:szCs w:val="24"/>
        </w:rPr>
        <w:t xml:space="preserve"> </w:t>
      </w:r>
      <w:r w:rsidR="00D121FA" w:rsidRPr="00DA4EEE">
        <w:rPr>
          <w:rFonts w:ascii="Times New Roman" w:hAnsi="Times New Roman" w:cs="Times New Roman"/>
          <w:b/>
          <w:sz w:val="24"/>
          <w:szCs w:val="24"/>
        </w:rPr>
        <w:t>(Pre-lab)</w:t>
      </w:r>
    </w:p>
    <w:p w14:paraId="63BB20CD" w14:textId="647C26EA" w:rsidR="00D121FA" w:rsidRPr="00DA4EEE" w:rsidRDefault="00D121FA" w:rsidP="00EA7FA9">
      <w:pPr>
        <w:spacing w:after="120" w:line="240" w:lineRule="auto"/>
        <w:rPr>
          <w:rFonts w:ascii="Times New Roman" w:hAnsi="Times New Roman" w:cs="Times New Roman"/>
          <w:sz w:val="24"/>
          <w:szCs w:val="24"/>
          <w:u w:val="single"/>
        </w:rPr>
      </w:pPr>
      <w:r w:rsidRPr="00DA4EEE">
        <w:rPr>
          <w:rFonts w:ascii="Times New Roman" w:hAnsi="Times New Roman" w:cs="Times New Roman"/>
          <w:sz w:val="24"/>
          <w:szCs w:val="24"/>
          <w:u w:val="single"/>
        </w:rPr>
        <w:t xml:space="preserve">Problem Inputs </w:t>
      </w:r>
    </w:p>
    <w:p w14:paraId="49E7ED69" w14:textId="35884F34" w:rsidR="00D121FA" w:rsidRDefault="00DA4EEE" w:rsidP="00EA7FA9">
      <w:pPr>
        <w:spacing w:after="120" w:line="240" w:lineRule="auto"/>
        <w:rPr>
          <w:rFonts w:ascii="Times New Roman" w:hAnsi="Times New Roman" w:cs="Times New Roman"/>
          <w:sz w:val="24"/>
          <w:szCs w:val="24"/>
        </w:rPr>
      </w:pPr>
      <w:r w:rsidRPr="00DA4EEE">
        <w:rPr>
          <w:rFonts w:ascii="Times New Roman" w:hAnsi="Times New Roman" w:cs="Times New Roman"/>
          <w:sz w:val="24"/>
          <w:szCs w:val="24"/>
        </w:rPr>
        <w:t xml:space="preserve">The foil </w:t>
      </w:r>
      <w:r>
        <w:rPr>
          <w:rFonts w:ascii="Times New Roman" w:hAnsi="Times New Roman" w:cs="Times New Roman"/>
          <w:sz w:val="24"/>
          <w:szCs w:val="24"/>
        </w:rPr>
        <w:t xml:space="preserve">pack </w:t>
      </w:r>
      <w:r w:rsidRPr="00DA4EEE">
        <w:rPr>
          <w:rFonts w:ascii="Times New Roman" w:hAnsi="Times New Roman" w:cs="Times New Roman"/>
          <w:sz w:val="24"/>
          <w:szCs w:val="24"/>
        </w:rPr>
        <w:t>contains four foils</w:t>
      </w:r>
      <w:r>
        <w:rPr>
          <w:rFonts w:ascii="Times New Roman" w:hAnsi="Times New Roman" w:cs="Times New Roman"/>
          <w:sz w:val="24"/>
          <w:szCs w:val="24"/>
        </w:rPr>
        <w:t xml:space="preserve"> composed of </w:t>
      </w:r>
      <w:r w:rsidR="0023440B">
        <w:rPr>
          <w:rFonts w:ascii="Times New Roman" w:hAnsi="Times New Roman" w:cs="Times New Roman"/>
          <w:sz w:val="24"/>
          <w:szCs w:val="24"/>
        </w:rPr>
        <w:t xml:space="preserve">gold, indium, zirconium, and sodium. These foils are fairly standard and cover a wide range of energies. A summary of the foil information is given below. </w:t>
      </w:r>
      <w:r w:rsidR="007B7EE8">
        <w:rPr>
          <w:rFonts w:ascii="Times New Roman" w:hAnsi="Times New Roman" w:cs="Times New Roman"/>
          <w:sz w:val="24"/>
          <w:szCs w:val="24"/>
        </w:rPr>
        <w:t>The total number of atoms in each target is needed for the input into STAYSL.</w:t>
      </w:r>
      <w:r w:rsidR="00EA7FA9">
        <w:rPr>
          <w:rFonts w:ascii="Times New Roman" w:hAnsi="Times New Roman" w:cs="Times New Roman"/>
          <w:sz w:val="24"/>
          <w:szCs w:val="24"/>
        </w:rPr>
        <w:t xml:space="preserve"> The foil thickness is also important for SHIELD. </w:t>
      </w:r>
    </w:p>
    <w:p w14:paraId="495350FC" w14:textId="77777777" w:rsidR="00EA7FA9" w:rsidRDefault="00EA7FA9" w:rsidP="00EA7FA9">
      <w:pPr>
        <w:spacing w:after="120" w:line="240" w:lineRule="auto"/>
        <w:rPr>
          <w:rFonts w:ascii="Times New Roman" w:hAnsi="Times New Roman" w:cs="Times New Roman"/>
          <w:sz w:val="24"/>
          <w:szCs w:val="24"/>
        </w:rPr>
      </w:pPr>
    </w:p>
    <w:tbl>
      <w:tblPr>
        <w:tblStyle w:val="TableGrid"/>
        <w:tblW w:w="9170" w:type="dxa"/>
        <w:tblLook w:val="04A0" w:firstRow="1" w:lastRow="0" w:firstColumn="1" w:lastColumn="0" w:noHBand="0" w:noVBand="1"/>
      </w:tblPr>
      <w:tblGrid>
        <w:gridCol w:w="1232"/>
        <w:gridCol w:w="1064"/>
        <w:gridCol w:w="1785"/>
        <w:gridCol w:w="1585"/>
        <w:gridCol w:w="2179"/>
        <w:gridCol w:w="1325"/>
      </w:tblGrid>
      <w:tr w:rsidR="008049A4" w14:paraId="640946B3" w14:textId="6F68D72A" w:rsidTr="007B7EE8">
        <w:trPr>
          <w:trHeight w:val="269"/>
        </w:trPr>
        <w:tc>
          <w:tcPr>
            <w:tcW w:w="0" w:type="auto"/>
          </w:tcPr>
          <w:p w14:paraId="490D641B" w14:textId="4264C17E"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Foil</w:t>
            </w:r>
          </w:p>
        </w:tc>
        <w:tc>
          <w:tcPr>
            <w:tcW w:w="0" w:type="auto"/>
          </w:tcPr>
          <w:p w14:paraId="21C64C02" w14:textId="65677C3B"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Mass [g]</w:t>
            </w:r>
          </w:p>
        </w:tc>
        <w:tc>
          <w:tcPr>
            <w:tcW w:w="0" w:type="auto"/>
          </w:tcPr>
          <w:p w14:paraId="4F5EA74B" w14:textId="5E1AC6FF"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Thickness [mm]</w:t>
            </w:r>
          </w:p>
        </w:tc>
        <w:tc>
          <w:tcPr>
            <w:tcW w:w="0" w:type="auto"/>
          </w:tcPr>
          <w:p w14:paraId="7D44B56B" w14:textId="0D5A5F03"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Density [g/cc]</w:t>
            </w:r>
          </w:p>
        </w:tc>
        <w:tc>
          <w:tcPr>
            <w:tcW w:w="0" w:type="auto"/>
          </w:tcPr>
          <w:p w14:paraId="4FF0CD85" w14:textId="6698FC05"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Assumed Purity [%]</w:t>
            </w:r>
          </w:p>
        </w:tc>
        <w:tc>
          <w:tcPr>
            <w:tcW w:w="0" w:type="auto"/>
          </w:tcPr>
          <w:p w14:paraId="7A6FCE6D" w14:textId="77777777" w:rsidR="008049A4" w:rsidRDefault="007B7EE8" w:rsidP="00EA7FA9">
            <w:pPr>
              <w:spacing w:after="120"/>
              <w:jc w:val="center"/>
              <w:rPr>
                <w:rFonts w:ascii="Times New Roman" w:hAnsi="Times New Roman" w:cs="Times New Roman"/>
                <w:sz w:val="24"/>
                <w:szCs w:val="24"/>
              </w:rPr>
            </w:pPr>
            <w:r>
              <w:rPr>
                <w:rFonts w:ascii="Times New Roman" w:hAnsi="Times New Roman" w:cs="Times New Roman"/>
                <w:sz w:val="24"/>
                <w:szCs w:val="24"/>
              </w:rPr>
              <w:t>Atoms</w:t>
            </w:r>
          </w:p>
          <w:p w14:paraId="241352AE" w14:textId="2E4F1566" w:rsidR="007B7EE8" w:rsidRPr="0023440B" w:rsidRDefault="008049A4" w:rsidP="00EA7FA9">
            <w:pPr>
              <w:spacing w:after="120"/>
              <w:jc w:val="center"/>
              <w:rPr>
                <w:rFonts w:ascii="Times New Roman" w:hAnsi="Times New Roman" w:cs="Times New Roman"/>
                <w:sz w:val="24"/>
                <w:szCs w:val="24"/>
              </w:rPr>
            </w:pPr>
            <w:r>
              <w:rPr>
                <w:rFonts w:ascii="Times New Roman" w:hAnsi="Times New Roman" w:cs="Times New Roman"/>
                <w:sz w:val="24"/>
                <w:szCs w:val="24"/>
              </w:rPr>
              <w:t xml:space="preserve"> Present</w:t>
            </w:r>
            <w:r w:rsidR="007B7EE8">
              <w:rPr>
                <w:rFonts w:ascii="Times New Roman" w:hAnsi="Times New Roman" w:cs="Times New Roman"/>
                <w:sz w:val="24"/>
                <w:szCs w:val="24"/>
              </w:rPr>
              <w:t xml:space="preserve"> [#]</w:t>
            </w:r>
          </w:p>
        </w:tc>
      </w:tr>
      <w:tr w:rsidR="008049A4" w14:paraId="1FFF445E" w14:textId="1457B0C2" w:rsidTr="007B7EE8">
        <w:trPr>
          <w:trHeight w:val="269"/>
        </w:trPr>
        <w:tc>
          <w:tcPr>
            <w:tcW w:w="0" w:type="auto"/>
          </w:tcPr>
          <w:p w14:paraId="52EA23A2" w14:textId="2E5FC56F"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Gold</w:t>
            </w:r>
          </w:p>
        </w:tc>
        <w:tc>
          <w:tcPr>
            <w:tcW w:w="0" w:type="auto"/>
          </w:tcPr>
          <w:p w14:paraId="7B65D930" w14:textId="14048BA6" w:rsidR="007B7EE8" w:rsidRPr="0023440B" w:rsidRDefault="007B7EE8" w:rsidP="00EA7FA9">
            <w:pPr>
              <w:spacing w:after="120"/>
              <w:jc w:val="center"/>
              <w:rPr>
                <w:rFonts w:ascii="Times New Roman" w:hAnsi="Times New Roman" w:cs="Times New Roman"/>
                <w:color w:val="000000"/>
                <w:sz w:val="24"/>
                <w:szCs w:val="24"/>
              </w:rPr>
            </w:pPr>
            <w:r w:rsidRPr="0023440B">
              <w:rPr>
                <w:rFonts w:ascii="Times New Roman" w:hAnsi="Times New Roman" w:cs="Times New Roman"/>
                <w:color w:val="000000"/>
                <w:sz w:val="24"/>
                <w:szCs w:val="24"/>
              </w:rPr>
              <w:t>3.733</w:t>
            </w:r>
          </w:p>
        </w:tc>
        <w:tc>
          <w:tcPr>
            <w:tcW w:w="0" w:type="auto"/>
          </w:tcPr>
          <w:p w14:paraId="0D49F064" w14:textId="2476B7F7"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0.1</w:t>
            </w:r>
          </w:p>
        </w:tc>
        <w:tc>
          <w:tcPr>
            <w:tcW w:w="0" w:type="auto"/>
          </w:tcPr>
          <w:p w14:paraId="6897D9CF" w14:textId="4B60A97E"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19.32</w:t>
            </w:r>
          </w:p>
        </w:tc>
        <w:tc>
          <w:tcPr>
            <w:tcW w:w="0" w:type="auto"/>
          </w:tcPr>
          <w:p w14:paraId="248BBDDB" w14:textId="1423D4CD"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0324CA43" w14:textId="1933EF1A"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1.14E+22</w:t>
            </w:r>
          </w:p>
        </w:tc>
      </w:tr>
      <w:tr w:rsidR="008049A4" w14:paraId="7DFA8526" w14:textId="35702044" w:rsidTr="007B7EE8">
        <w:trPr>
          <w:trHeight w:val="262"/>
        </w:trPr>
        <w:tc>
          <w:tcPr>
            <w:tcW w:w="0" w:type="auto"/>
          </w:tcPr>
          <w:p w14:paraId="1EEE7A68" w14:textId="20AF4339"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Indium</w:t>
            </w:r>
          </w:p>
        </w:tc>
        <w:tc>
          <w:tcPr>
            <w:tcW w:w="0" w:type="auto"/>
          </w:tcPr>
          <w:p w14:paraId="3DDA9A5C" w14:textId="3E11C15B" w:rsidR="007B7EE8" w:rsidRPr="0023440B" w:rsidRDefault="007B7EE8" w:rsidP="00EA7FA9">
            <w:pPr>
              <w:spacing w:after="120"/>
              <w:jc w:val="center"/>
              <w:rPr>
                <w:rFonts w:ascii="Times New Roman" w:hAnsi="Times New Roman" w:cs="Times New Roman"/>
                <w:color w:val="000000"/>
                <w:sz w:val="24"/>
                <w:szCs w:val="24"/>
              </w:rPr>
            </w:pPr>
            <w:r w:rsidRPr="0023440B">
              <w:rPr>
                <w:rFonts w:ascii="Times New Roman" w:hAnsi="Times New Roman" w:cs="Times New Roman"/>
                <w:color w:val="000000"/>
                <w:sz w:val="24"/>
                <w:szCs w:val="24"/>
              </w:rPr>
              <w:t>14.35</w:t>
            </w:r>
          </w:p>
        </w:tc>
        <w:tc>
          <w:tcPr>
            <w:tcW w:w="0" w:type="auto"/>
          </w:tcPr>
          <w:p w14:paraId="06608634" w14:textId="797C39C5"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w:t>
            </w:r>
          </w:p>
        </w:tc>
        <w:tc>
          <w:tcPr>
            <w:tcW w:w="0" w:type="auto"/>
          </w:tcPr>
          <w:p w14:paraId="40093702" w14:textId="35C3BDD2"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7.31</w:t>
            </w:r>
          </w:p>
        </w:tc>
        <w:tc>
          <w:tcPr>
            <w:tcW w:w="0" w:type="auto"/>
          </w:tcPr>
          <w:p w14:paraId="3C901175" w14:textId="307F51DB"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2992A5D3" w14:textId="1B514E42"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7.52E+22</w:t>
            </w:r>
          </w:p>
        </w:tc>
      </w:tr>
      <w:tr w:rsidR="008049A4" w14:paraId="18FD537E" w14:textId="79F06751" w:rsidTr="007B7EE8">
        <w:trPr>
          <w:trHeight w:val="269"/>
        </w:trPr>
        <w:tc>
          <w:tcPr>
            <w:tcW w:w="0" w:type="auto"/>
          </w:tcPr>
          <w:p w14:paraId="5C4621C3" w14:textId="331774D6"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Zirconium</w:t>
            </w:r>
          </w:p>
        </w:tc>
        <w:tc>
          <w:tcPr>
            <w:tcW w:w="0" w:type="auto"/>
          </w:tcPr>
          <w:p w14:paraId="098A1E38" w14:textId="21F70F41" w:rsidR="007B7EE8" w:rsidRPr="0023440B" w:rsidRDefault="007B7EE8" w:rsidP="00EA7FA9">
            <w:pPr>
              <w:spacing w:after="120"/>
              <w:jc w:val="center"/>
              <w:rPr>
                <w:rFonts w:ascii="Times New Roman" w:hAnsi="Times New Roman" w:cs="Times New Roman"/>
                <w:color w:val="000000"/>
                <w:sz w:val="24"/>
                <w:szCs w:val="24"/>
              </w:rPr>
            </w:pPr>
            <w:r w:rsidRPr="0023440B">
              <w:rPr>
                <w:rFonts w:ascii="Times New Roman" w:hAnsi="Times New Roman" w:cs="Times New Roman"/>
                <w:color w:val="000000"/>
                <w:sz w:val="24"/>
                <w:szCs w:val="24"/>
              </w:rPr>
              <w:t>12.56</w:t>
            </w:r>
          </w:p>
        </w:tc>
        <w:tc>
          <w:tcPr>
            <w:tcW w:w="0" w:type="auto"/>
          </w:tcPr>
          <w:p w14:paraId="12B5FECC" w14:textId="2DC13FDE"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w:t>
            </w:r>
          </w:p>
        </w:tc>
        <w:tc>
          <w:tcPr>
            <w:tcW w:w="0" w:type="auto"/>
          </w:tcPr>
          <w:p w14:paraId="6AFC9147" w14:textId="1B1ABAA6"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6.49</w:t>
            </w:r>
          </w:p>
        </w:tc>
        <w:tc>
          <w:tcPr>
            <w:tcW w:w="0" w:type="auto"/>
          </w:tcPr>
          <w:p w14:paraId="765E4155" w14:textId="1F740EF5"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16B87C33" w14:textId="5C574725"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8.41E+22</w:t>
            </w:r>
          </w:p>
        </w:tc>
      </w:tr>
      <w:tr w:rsidR="008049A4" w14:paraId="7D26B7E4" w14:textId="3E81680D" w:rsidTr="007B7EE8">
        <w:trPr>
          <w:trHeight w:val="269"/>
        </w:trPr>
        <w:tc>
          <w:tcPr>
            <w:tcW w:w="0" w:type="auto"/>
          </w:tcPr>
          <w:p w14:paraId="0131B101" w14:textId="33BA19D2"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Sodium</w:t>
            </w:r>
          </w:p>
        </w:tc>
        <w:tc>
          <w:tcPr>
            <w:tcW w:w="0" w:type="auto"/>
          </w:tcPr>
          <w:p w14:paraId="6A601574" w14:textId="07F5117E"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12.56</w:t>
            </w:r>
          </w:p>
        </w:tc>
        <w:tc>
          <w:tcPr>
            <w:tcW w:w="0" w:type="auto"/>
          </w:tcPr>
          <w:p w14:paraId="0323F5C9" w14:textId="69BBE084"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1</w:t>
            </w:r>
          </w:p>
        </w:tc>
        <w:tc>
          <w:tcPr>
            <w:tcW w:w="0" w:type="auto"/>
          </w:tcPr>
          <w:p w14:paraId="1598DB84" w14:textId="1D32CAA7"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2.7</w:t>
            </w:r>
          </w:p>
        </w:tc>
        <w:tc>
          <w:tcPr>
            <w:tcW w:w="0" w:type="auto"/>
          </w:tcPr>
          <w:p w14:paraId="242A12FA" w14:textId="426EA306" w:rsidR="007B7EE8" w:rsidRPr="0023440B" w:rsidRDefault="007B7EE8" w:rsidP="00EA7FA9">
            <w:pPr>
              <w:spacing w:after="120"/>
              <w:jc w:val="center"/>
              <w:rPr>
                <w:rFonts w:ascii="Times New Roman" w:hAnsi="Times New Roman" w:cs="Times New Roman"/>
                <w:sz w:val="24"/>
                <w:szCs w:val="24"/>
              </w:rPr>
            </w:pPr>
            <w:r w:rsidRPr="0023440B">
              <w:rPr>
                <w:rFonts w:ascii="Times New Roman" w:hAnsi="Times New Roman" w:cs="Times New Roman"/>
                <w:sz w:val="24"/>
                <w:szCs w:val="24"/>
              </w:rPr>
              <w:t>99.9</w:t>
            </w:r>
          </w:p>
        </w:tc>
        <w:tc>
          <w:tcPr>
            <w:tcW w:w="0" w:type="auto"/>
          </w:tcPr>
          <w:p w14:paraId="0581850E" w14:textId="0288FCCF" w:rsidR="007B7EE8" w:rsidRPr="007B7EE8" w:rsidRDefault="007B7EE8" w:rsidP="00EA7FA9">
            <w:pPr>
              <w:spacing w:after="120"/>
              <w:jc w:val="center"/>
              <w:rPr>
                <w:rFonts w:ascii="Times New Roman" w:hAnsi="Times New Roman" w:cs="Times New Roman"/>
                <w:color w:val="000000"/>
                <w:sz w:val="24"/>
                <w:szCs w:val="24"/>
              </w:rPr>
            </w:pPr>
            <w:r w:rsidRPr="007B7EE8">
              <w:rPr>
                <w:rFonts w:ascii="Times New Roman" w:hAnsi="Times New Roman" w:cs="Times New Roman"/>
                <w:color w:val="000000"/>
                <w:sz w:val="24"/>
                <w:szCs w:val="24"/>
              </w:rPr>
              <w:t>2.80E+23</w:t>
            </w:r>
          </w:p>
        </w:tc>
      </w:tr>
    </w:tbl>
    <w:p w14:paraId="5D81BA8C" w14:textId="77777777" w:rsidR="007B7EE8" w:rsidRDefault="007B7EE8" w:rsidP="00EA7FA9">
      <w:pPr>
        <w:spacing w:after="120" w:line="240" w:lineRule="auto"/>
        <w:rPr>
          <w:rFonts w:ascii="Times New Roman" w:hAnsi="Times New Roman" w:cs="Times New Roman"/>
          <w:sz w:val="24"/>
          <w:szCs w:val="24"/>
        </w:rPr>
      </w:pPr>
    </w:p>
    <w:p w14:paraId="4A32C522" w14:textId="22BC24C2" w:rsidR="0023440B" w:rsidRDefault="0023440B" w:rsidP="00EA7FA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experimental results from a high purity germanium detector are also </w:t>
      </w:r>
      <w:r w:rsidR="00FE69E1">
        <w:rPr>
          <w:rFonts w:ascii="Times New Roman" w:hAnsi="Times New Roman" w:cs="Times New Roman"/>
          <w:sz w:val="24"/>
          <w:szCs w:val="24"/>
        </w:rPr>
        <w:t xml:space="preserve">needed. The results of the activities, number of nuclei created, and percent error are given below. The activity and nuclei are time corrected so that they represent the value directly post-irradiation. </w:t>
      </w:r>
    </w:p>
    <w:p w14:paraId="26DAFC6C" w14:textId="77777777" w:rsidR="00530B33" w:rsidRDefault="00530B33" w:rsidP="00EA7FA9">
      <w:pPr>
        <w:spacing w:after="12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FE69E1" w14:paraId="5532DD4C" w14:textId="77777777" w:rsidTr="00FE69E1">
        <w:tc>
          <w:tcPr>
            <w:tcW w:w="2337" w:type="dxa"/>
          </w:tcPr>
          <w:p w14:paraId="6A994480" w14:textId="0FF8818A"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Radioisotope</w:t>
            </w:r>
          </w:p>
        </w:tc>
        <w:tc>
          <w:tcPr>
            <w:tcW w:w="2337" w:type="dxa"/>
          </w:tcPr>
          <w:p w14:paraId="14E5CC9A" w14:textId="3F1C61D1"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Activity</w:t>
            </w:r>
          </w:p>
        </w:tc>
        <w:tc>
          <w:tcPr>
            <w:tcW w:w="2338" w:type="dxa"/>
          </w:tcPr>
          <w:p w14:paraId="4EE6EB37" w14:textId="43C42C2D"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Nuclei</w:t>
            </w:r>
            <w:r w:rsidR="008049A4">
              <w:rPr>
                <w:rFonts w:ascii="Times New Roman" w:hAnsi="Times New Roman" w:cs="Times New Roman"/>
                <w:sz w:val="24"/>
                <w:szCs w:val="24"/>
              </w:rPr>
              <w:t xml:space="preserve"> Produced </w:t>
            </w:r>
          </w:p>
        </w:tc>
        <w:tc>
          <w:tcPr>
            <w:tcW w:w="2338" w:type="dxa"/>
          </w:tcPr>
          <w:p w14:paraId="0BDA6A76" w14:textId="6A538FA8"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Percent Error</w:t>
            </w:r>
          </w:p>
        </w:tc>
      </w:tr>
      <w:tr w:rsidR="00FE69E1" w14:paraId="136D6945" w14:textId="77777777" w:rsidTr="00F758C8">
        <w:tc>
          <w:tcPr>
            <w:tcW w:w="2337" w:type="dxa"/>
          </w:tcPr>
          <w:p w14:paraId="1B60A1CD" w14:textId="46CD438A"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Au-19</w:t>
            </w:r>
            <w:r w:rsidR="00EA7FA9">
              <w:rPr>
                <w:rFonts w:ascii="Times New Roman" w:hAnsi="Times New Roman" w:cs="Times New Roman"/>
                <w:sz w:val="24"/>
                <w:szCs w:val="24"/>
              </w:rPr>
              <w:t>8</w:t>
            </w:r>
          </w:p>
        </w:tc>
        <w:tc>
          <w:tcPr>
            <w:tcW w:w="2337" w:type="dxa"/>
          </w:tcPr>
          <w:p w14:paraId="652BEC3E" w14:textId="1EB63ED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5.738E+02</w:t>
            </w:r>
          </w:p>
        </w:tc>
        <w:tc>
          <w:tcPr>
            <w:tcW w:w="2338" w:type="dxa"/>
          </w:tcPr>
          <w:p w14:paraId="6112FE42" w14:textId="4078A6D4"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4.420E+08</w:t>
            </w:r>
          </w:p>
        </w:tc>
        <w:tc>
          <w:tcPr>
            <w:tcW w:w="2338" w:type="dxa"/>
            <w:vAlign w:val="bottom"/>
          </w:tcPr>
          <w:p w14:paraId="30B10DDB" w14:textId="49B6FD77"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1.60</w:t>
            </w:r>
          </w:p>
        </w:tc>
      </w:tr>
      <w:tr w:rsidR="00FE69E1" w14:paraId="34A7CC5B" w14:textId="77777777" w:rsidTr="00F758C8">
        <w:tc>
          <w:tcPr>
            <w:tcW w:w="2337" w:type="dxa"/>
          </w:tcPr>
          <w:p w14:paraId="676C4651" w14:textId="261A5AF8"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Au-196</w:t>
            </w:r>
          </w:p>
        </w:tc>
        <w:tc>
          <w:tcPr>
            <w:tcW w:w="2337" w:type="dxa"/>
          </w:tcPr>
          <w:p w14:paraId="3FD291DA" w14:textId="262AB334"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6.635E+02</w:t>
            </w:r>
          </w:p>
        </w:tc>
        <w:tc>
          <w:tcPr>
            <w:tcW w:w="2338" w:type="dxa"/>
          </w:tcPr>
          <w:p w14:paraId="0C323EC7" w14:textId="0CADF69C"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2.227E+08</w:t>
            </w:r>
          </w:p>
        </w:tc>
        <w:tc>
          <w:tcPr>
            <w:tcW w:w="2338" w:type="dxa"/>
            <w:vAlign w:val="bottom"/>
          </w:tcPr>
          <w:p w14:paraId="7E9EFEF4" w14:textId="3FCD0D55"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1.20</w:t>
            </w:r>
          </w:p>
        </w:tc>
      </w:tr>
      <w:tr w:rsidR="00FE69E1" w14:paraId="2C08BB71" w14:textId="77777777" w:rsidTr="00F758C8">
        <w:tc>
          <w:tcPr>
            <w:tcW w:w="2337" w:type="dxa"/>
          </w:tcPr>
          <w:p w14:paraId="24578053" w14:textId="07BE4295"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In-115m</w:t>
            </w:r>
          </w:p>
        </w:tc>
        <w:tc>
          <w:tcPr>
            <w:tcW w:w="2337" w:type="dxa"/>
          </w:tcPr>
          <w:p w14:paraId="4BE2ABA5" w14:textId="3F48AE41"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5.571E+03</w:t>
            </w:r>
          </w:p>
        </w:tc>
        <w:tc>
          <w:tcPr>
            <w:tcW w:w="2338" w:type="dxa"/>
          </w:tcPr>
          <w:p w14:paraId="51DFBB52" w14:textId="7527451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1.298E+08</w:t>
            </w:r>
          </w:p>
        </w:tc>
        <w:tc>
          <w:tcPr>
            <w:tcW w:w="2338" w:type="dxa"/>
            <w:vAlign w:val="bottom"/>
          </w:tcPr>
          <w:p w14:paraId="0F222597" w14:textId="56ABB8ED"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1.20</w:t>
            </w:r>
          </w:p>
        </w:tc>
      </w:tr>
      <w:tr w:rsidR="00FE69E1" w14:paraId="7270911E" w14:textId="77777777" w:rsidTr="00F758C8">
        <w:tc>
          <w:tcPr>
            <w:tcW w:w="2337" w:type="dxa"/>
          </w:tcPr>
          <w:p w14:paraId="660BB09F" w14:textId="7F087D8E"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In-116m</w:t>
            </w:r>
          </w:p>
        </w:tc>
        <w:tc>
          <w:tcPr>
            <w:tcW w:w="2337" w:type="dxa"/>
          </w:tcPr>
          <w:p w14:paraId="6983A40B" w14:textId="04D9F8D3"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2.122E+05</w:t>
            </w:r>
          </w:p>
        </w:tc>
        <w:tc>
          <w:tcPr>
            <w:tcW w:w="2338" w:type="dxa"/>
          </w:tcPr>
          <w:p w14:paraId="7A39237E" w14:textId="520080B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9.972E+08</w:t>
            </w:r>
          </w:p>
        </w:tc>
        <w:tc>
          <w:tcPr>
            <w:tcW w:w="2338" w:type="dxa"/>
            <w:vAlign w:val="bottom"/>
          </w:tcPr>
          <w:p w14:paraId="7D138F62" w14:textId="3758003B"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1.60</w:t>
            </w:r>
          </w:p>
        </w:tc>
      </w:tr>
      <w:tr w:rsidR="00FE69E1" w14:paraId="48DD6F5E" w14:textId="77777777" w:rsidTr="00F758C8">
        <w:tc>
          <w:tcPr>
            <w:tcW w:w="2337" w:type="dxa"/>
          </w:tcPr>
          <w:p w14:paraId="637C291A" w14:textId="0983C47C"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Zr-89</w:t>
            </w:r>
          </w:p>
        </w:tc>
        <w:tc>
          <w:tcPr>
            <w:tcW w:w="2337" w:type="dxa"/>
          </w:tcPr>
          <w:p w14:paraId="2D41B85E" w14:textId="6176FDF3"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1.131E+03</w:t>
            </w:r>
          </w:p>
        </w:tc>
        <w:tc>
          <w:tcPr>
            <w:tcW w:w="2338" w:type="dxa"/>
          </w:tcPr>
          <w:p w14:paraId="4D4AB388" w14:textId="6F1F1FBD"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4.606E+08</w:t>
            </w:r>
          </w:p>
        </w:tc>
        <w:tc>
          <w:tcPr>
            <w:tcW w:w="2338" w:type="dxa"/>
            <w:vAlign w:val="bottom"/>
          </w:tcPr>
          <w:p w14:paraId="45D649E3" w14:textId="17F9A765"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1.50</w:t>
            </w:r>
          </w:p>
        </w:tc>
      </w:tr>
      <w:tr w:rsidR="00FE69E1" w14:paraId="1921F3CF" w14:textId="77777777" w:rsidTr="00F758C8">
        <w:tc>
          <w:tcPr>
            <w:tcW w:w="2337" w:type="dxa"/>
          </w:tcPr>
          <w:p w14:paraId="7206442F" w14:textId="5A009C4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Na-24</w:t>
            </w:r>
          </w:p>
        </w:tc>
        <w:tc>
          <w:tcPr>
            <w:tcW w:w="2337" w:type="dxa"/>
          </w:tcPr>
          <w:p w14:paraId="7572B383" w14:textId="74AC5CAB"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3.628E+03</w:t>
            </w:r>
          </w:p>
        </w:tc>
        <w:tc>
          <w:tcPr>
            <w:tcW w:w="2338" w:type="dxa"/>
          </w:tcPr>
          <w:p w14:paraId="4C5D8CEB" w14:textId="3233088F"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sz w:val="24"/>
                <w:szCs w:val="24"/>
              </w:rPr>
              <w:t>2.826E+08</w:t>
            </w:r>
          </w:p>
        </w:tc>
        <w:tc>
          <w:tcPr>
            <w:tcW w:w="2338" w:type="dxa"/>
            <w:vAlign w:val="bottom"/>
          </w:tcPr>
          <w:p w14:paraId="3BF3F59A" w14:textId="5EB35866" w:rsidR="00FE69E1" w:rsidRPr="00FE69E1" w:rsidRDefault="00FE69E1" w:rsidP="00EA7FA9">
            <w:pPr>
              <w:spacing w:after="120"/>
              <w:jc w:val="center"/>
              <w:rPr>
                <w:rFonts w:ascii="Times New Roman" w:hAnsi="Times New Roman" w:cs="Times New Roman"/>
                <w:sz w:val="24"/>
                <w:szCs w:val="24"/>
              </w:rPr>
            </w:pPr>
            <w:r w:rsidRPr="00FE69E1">
              <w:rPr>
                <w:rFonts w:ascii="Times New Roman" w:hAnsi="Times New Roman" w:cs="Times New Roman"/>
                <w:color w:val="000000"/>
                <w:sz w:val="24"/>
                <w:szCs w:val="24"/>
              </w:rPr>
              <w:t>7.90</w:t>
            </w:r>
          </w:p>
        </w:tc>
      </w:tr>
    </w:tbl>
    <w:p w14:paraId="72983863" w14:textId="0857A076" w:rsidR="007B7EE8" w:rsidRDefault="007B7EE8" w:rsidP="00EA7FA9">
      <w:pPr>
        <w:spacing w:after="120" w:line="240" w:lineRule="auto"/>
        <w:rPr>
          <w:rFonts w:ascii="Times New Roman" w:hAnsi="Times New Roman" w:cs="Times New Roman"/>
          <w:sz w:val="24"/>
          <w:szCs w:val="24"/>
        </w:rPr>
      </w:pPr>
    </w:p>
    <w:p w14:paraId="24B388DD" w14:textId="6FC436A0" w:rsidR="007B7EE8" w:rsidRDefault="007B7EE8" w:rsidP="00EA7FA9">
      <w:pPr>
        <w:spacing w:after="120" w:line="240" w:lineRule="auto"/>
        <w:rPr>
          <w:rFonts w:ascii="Times New Roman" w:hAnsi="Times New Roman" w:cs="Times New Roman"/>
          <w:sz w:val="24"/>
          <w:szCs w:val="24"/>
        </w:rPr>
      </w:pPr>
    </w:p>
    <w:p w14:paraId="0DD2086A" w14:textId="4D997E48" w:rsidR="00995DD3" w:rsidRDefault="00995DD3" w:rsidP="00EA7FA9">
      <w:pPr>
        <w:spacing w:after="120" w:line="240" w:lineRule="auto"/>
        <w:rPr>
          <w:rFonts w:ascii="Times New Roman" w:hAnsi="Times New Roman" w:cs="Times New Roman"/>
          <w:sz w:val="24"/>
          <w:szCs w:val="24"/>
        </w:rPr>
      </w:pPr>
    </w:p>
    <w:p w14:paraId="428268ED" w14:textId="7FEA42EB" w:rsidR="00386BA4" w:rsidRPr="00175F19" w:rsidRDefault="00126497" w:rsidP="00EA7FA9">
      <w:pPr>
        <w:pStyle w:val="ListParagraph"/>
        <w:numPr>
          <w:ilvl w:val="0"/>
          <w:numId w:val="1"/>
        </w:numPr>
        <w:spacing w:after="120" w:line="240" w:lineRule="auto"/>
        <w:rPr>
          <w:rFonts w:ascii="Times New Roman" w:hAnsi="Times New Roman" w:cs="Times New Roman"/>
          <w:b/>
          <w:sz w:val="24"/>
          <w:szCs w:val="24"/>
        </w:rPr>
      </w:pPr>
      <w:r w:rsidRPr="00DA4EEE">
        <w:rPr>
          <w:rFonts w:ascii="Times New Roman" w:hAnsi="Times New Roman" w:cs="Times New Roman"/>
          <w:b/>
          <w:sz w:val="24"/>
          <w:szCs w:val="24"/>
        </w:rPr>
        <w:lastRenderedPageBreak/>
        <w:t>Procedure</w:t>
      </w:r>
      <w:r w:rsidR="00C523DA">
        <w:rPr>
          <w:rFonts w:ascii="Times New Roman" w:hAnsi="Times New Roman" w:cs="Times New Roman"/>
          <w:b/>
          <w:sz w:val="24"/>
          <w:szCs w:val="24"/>
        </w:rPr>
        <w:t>: Setting up STAYSL Input</w:t>
      </w:r>
    </w:p>
    <w:p w14:paraId="1C43F699" w14:textId="5F9D651E" w:rsidR="00530B33" w:rsidRDefault="00386BA4" w:rsidP="00EA7FA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required inputs for running STAYSL for this laboratory include SHIELD, </w:t>
      </w:r>
      <w:proofErr w:type="spellStart"/>
      <w:r>
        <w:rPr>
          <w:rFonts w:ascii="Times New Roman" w:hAnsi="Times New Roman" w:cs="Times New Roman"/>
          <w:sz w:val="24"/>
          <w:szCs w:val="24"/>
        </w:rPr>
        <w:t>SigPhi</w:t>
      </w:r>
      <w:proofErr w:type="spellEnd"/>
      <w:r>
        <w:rPr>
          <w:rFonts w:ascii="Times New Roman" w:hAnsi="Times New Roman" w:cs="Times New Roman"/>
          <w:sz w:val="24"/>
          <w:szCs w:val="24"/>
        </w:rPr>
        <w:t xml:space="preserve"> Calculator, and STAYSL. </w:t>
      </w:r>
      <w:r w:rsidR="00530B33">
        <w:rPr>
          <w:rFonts w:ascii="Times New Roman" w:hAnsi="Times New Roman" w:cs="Times New Roman"/>
          <w:sz w:val="24"/>
          <w:szCs w:val="24"/>
        </w:rPr>
        <w:t xml:space="preserve">For this analysis, use the </w:t>
      </w:r>
      <w:proofErr w:type="gramStart"/>
      <w:r w:rsidR="00530B33">
        <w:rPr>
          <w:rFonts w:ascii="Times New Roman" w:hAnsi="Times New Roman" w:cs="Times New Roman"/>
          <w:sz w:val="24"/>
          <w:szCs w:val="24"/>
        </w:rPr>
        <w:t>140 group</w:t>
      </w:r>
      <w:proofErr w:type="gramEnd"/>
      <w:r w:rsidR="00530B33">
        <w:rPr>
          <w:rFonts w:ascii="Times New Roman" w:hAnsi="Times New Roman" w:cs="Times New Roman"/>
          <w:sz w:val="24"/>
          <w:szCs w:val="24"/>
        </w:rPr>
        <w:t xml:space="preserve"> structure. The formatting of all inputs is very sensitive to spacing. You should either use the example inputs </w:t>
      </w:r>
      <w:r w:rsidR="00EA7FA9">
        <w:rPr>
          <w:rFonts w:ascii="Times New Roman" w:hAnsi="Times New Roman" w:cs="Times New Roman"/>
          <w:sz w:val="24"/>
          <w:szCs w:val="24"/>
        </w:rPr>
        <w:t xml:space="preserve">provided </w:t>
      </w:r>
      <w:r w:rsidR="00530B33">
        <w:rPr>
          <w:rFonts w:ascii="Times New Roman" w:hAnsi="Times New Roman" w:cs="Times New Roman"/>
          <w:sz w:val="24"/>
          <w:szCs w:val="24"/>
        </w:rPr>
        <w:t xml:space="preserve">or reference the PNNL STAYSL manual. </w:t>
      </w:r>
    </w:p>
    <w:p w14:paraId="07D99B07"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6E045970"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5B4EADEC"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01409BAF"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142D3D84"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0C33899C" w14:textId="77777777" w:rsidR="00530B33" w:rsidRPr="00530B33" w:rsidRDefault="00530B33" w:rsidP="00EA7FA9">
      <w:pPr>
        <w:pStyle w:val="ListParagraph"/>
        <w:numPr>
          <w:ilvl w:val="0"/>
          <w:numId w:val="3"/>
        </w:numPr>
        <w:spacing w:after="120" w:line="240" w:lineRule="auto"/>
        <w:rPr>
          <w:rFonts w:ascii="Times New Roman" w:hAnsi="Times New Roman" w:cs="Times New Roman"/>
          <w:vanish/>
          <w:sz w:val="24"/>
          <w:szCs w:val="24"/>
        </w:rPr>
      </w:pPr>
    </w:p>
    <w:p w14:paraId="6AE1C7FB" w14:textId="34E286AE" w:rsidR="007A1DFE" w:rsidRPr="00875F19" w:rsidRDefault="00386BA4"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SHIELD calculates the energy dependent neutron self-shielding corrections factors that are used, prior to neutron spectral adjustment, to shield the neutron activation </w:t>
      </w:r>
      <w:r w:rsidR="00530B33">
        <w:rPr>
          <w:rFonts w:ascii="Times New Roman" w:hAnsi="Times New Roman" w:cs="Times New Roman"/>
          <w:sz w:val="24"/>
          <w:szCs w:val="24"/>
        </w:rPr>
        <w:t>used by the STAYSL PPNL code. SHIELD is only valid for non-threshold reactions</w:t>
      </w:r>
      <w:r w:rsidR="00666E9B">
        <w:rPr>
          <w:rFonts w:ascii="Times New Roman" w:hAnsi="Times New Roman" w:cs="Times New Roman"/>
          <w:sz w:val="24"/>
          <w:szCs w:val="24"/>
        </w:rPr>
        <w:t xml:space="preserve">. </w:t>
      </w:r>
    </w:p>
    <w:p w14:paraId="4F3F2647" w14:textId="3A793973" w:rsidR="00530B33" w:rsidRDefault="00530B33"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Identify the non-threshold reactions that created the product radioisotopes detected</w:t>
      </w:r>
      <w:r w:rsidR="00EA7FA9">
        <w:rPr>
          <w:rFonts w:ascii="Times New Roman" w:hAnsi="Times New Roman" w:cs="Times New Roman"/>
          <w:sz w:val="24"/>
          <w:szCs w:val="24"/>
        </w:rPr>
        <w:t xml:space="preserve"> </w:t>
      </w:r>
    </w:p>
    <w:p w14:paraId="58F40321" w14:textId="29C1B7BD" w:rsidR="00530B33" w:rsidRDefault="00530B33" w:rsidP="00EA7FA9">
      <w:pPr>
        <w:pStyle w:val="ListParagraph"/>
        <w:numPr>
          <w:ilvl w:val="3"/>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Au-197 (</w:t>
      </w:r>
      <w:proofErr w:type="spellStart"/>
      <w:proofErr w:type="gramStart"/>
      <w:r>
        <w:rPr>
          <w:rFonts w:ascii="Times New Roman" w:hAnsi="Times New Roman" w:cs="Times New Roman"/>
          <w:sz w:val="24"/>
          <w:szCs w:val="24"/>
        </w:rPr>
        <w:t>n,g</w:t>
      </w:r>
      <w:proofErr w:type="spellEnd"/>
      <w:proofErr w:type="gramEnd"/>
      <w:r>
        <w:rPr>
          <w:rFonts w:ascii="Times New Roman" w:hAnsi="Times New Roman" w:cs="Times New Roman"/>
          <w:sz w:val="24"/>
          <w:szCs w:val="24"/>
        </w:rPr>
        <w:t>)</w:t>
      </w:r>
    </w:p>
    <w:p w14:paraId="07B289E8" w14:textId="45EE401B" w:rsidR="00530B33" w:rsidRDefault="00530B33" w:rsidP="00EA7FA9">
      <w:pPr>
        <w:pStyle w:val="ListParagraph"/>
        <w:numPr>
          <w:ilvl w:val="3"/>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In-115 (</w:t>
      </w:r>
      <w:proofErr w:type="spellStart"/>
      <w:proofErr w:type="gramStart"/>
      <w:r>
        <w:rPr>
          <w:rFonts w:ascii="Times New Roman" w:hAnsi="Times New Roman" w:cs="Times New Roman"/>
          <w:sz w:val="24"/>
          <w:szCs w:val="24"/>
        </w:rPr>
        <w:t>n,g</w:t>
      </w:r>
      <w:proofErr w:type="spellEnd"/>
      <w:proofErr w:type="gramEnd"/>
      <w:r>
        <w:rPr>
          <w:rFonts w:ascii="Times New Roman" w:hAnsi="Times New Roman" w:cs="Times New Roman"/>
          <w:sz w:val="24"/>
          <w:szCs w:val="24"/>
        </w:rPr>
        <w:t>)</w:t>
      </w:r>
    </w:p>
    <w:p w14:paraId="601E3708" w14:textId="01853E49" w:rsidR="00530B33" w:rsidRDefault="00530B33" w:rsidP="00175F19">
      <w:pPr>
        <w:pStyle w:val="ListParagraph"/>
        <w:numPr>
          <w:ilvl w:val="2"/>
          <w:numId w:val="3"/>
        </w:numPr>
        <w:spacing w:after="120" w:line="240" w:lineRule="auto"/>
        <w:rPr>
          <w:rFonts w:ascii="Times New Roman" w:hAnsi="Times New Roman" w:cs="Times New Roman"/>
          <w:b/>
          <w:sz w:val="24"/>
          <w:szCs w:val="24"/>
          <w:u w:val="single"/>
        </w:rPr>
      </w:pPr>
      <w:r>
        <w:rPr>
          <w:rFonts w:ascii="Times New Roman" w:hAnsi="Times New Roman" w:cs="Times New Roman"/>
          <w:sz w:val="24"/>
          <w:szCs w:val="24"/>
        </w:rPr>
        <w:t xml:space="preserve">Create the SHIELD input: </w:t>
      </w:r>
      <w:r w:rsidRPr="0010484E">
        <w:rPr>
          <w:rFonts w:ascii="Times New Roman" w:hAnsi="Times New Roman" w:cs="Times New Roman"/>
          <w:b/>
          <w:sz w:val="24"/>
          <w:szCs w:val="24"/>
          <w:u w:val="single"/>
        </w:rPr>
        <w:t xml:space="preserve">The </w:t>
      </w:r>
      <w:r w:rsidR="007A1DFE" w:rsidRPr="0010484E">
        <w:rPr>
          <w:rFonts w:ascii="Times New Roman" w:hAnsi="Times New Roman" w:cs="Times New Roman"/>
          <w:b/>
          <w:sz w:val="24"/>
          <w:szCs w:val="24"/>
          <w:u w:val="single"/>
        </w:rPr>
        <w:t>formatted result</w:t>
      </w:r>
      <w:r w:rsidRPr="0010484E">
        <w:rPr>
          <w:rFonts w:ascii="Times New Roman" w:hAnsi="Times New Roman" w:cs="Times New Roman"/>
          <w:b/>
          <w:sz w:val="24"/>
          <w:szCs w:val="24"/>
          <w:u w:val="single"/>
        </w:rPr>
        <w:t xml:space="preserve"> is provided as shldinput.da</w:t>
      </w:r>
      <w:r w:rsidR="00175F19">
        <w:rPr>
          <w:rFonts w:ascii="Times New Roman" w:hAnsi="Times New Roman" w:cs="Times New Roman"/>
          <w:b/>
          <w:sz w:val="24"/>
          <w:szCs w:val="24"/>
          <w:u w:val="single"/>
        </w:rPr>
        <w:t xml:space="preserve">t. </w:t>
      </w:r>
      <w:r w:rsidR="00175F19">
        <w:rPr>
          <w:rFonts w:ascii="Times New Roman" w:hAnsi="Times New Roman" w:cs="Times New Roman"/>
          <w:sz w:val="24"/>
          <w:szCs w:val="24"/>
        </w:rPr>
        <w:t xml:space="preserve"> The input should look like: </w:t>
      </w:r>
    </w:p>
    <w:p w14:paraId="58B03933" w14:textId="209D5086" w:rsidR="00175F19" w:rsidRPr="00175F19" w:rsidRDefault="00175F19" w:rsidP="00175F19">
      <w:pPr>
        <w:spacing w:after="120" w:line="240" w:lineRule="auto"/>
        <w:rPr>
          <w:rFonts w:ascii="Times New Roman" w:hAnsi="Times New Roman" w:cs="Times New Roman"/>
          <w:b/>
          <w:sz w:val="24"/>
          <w:szCs w:val="24"/>
          <w:u w:val="single"/>
        </w:rPr>
      </w:pPr>
      <w:r>
        <w:rPr>
          <w:noProof/>
        </w:rPr>
        <w:drawing>
          <wp:inline distT="0" distB="0" distL="0" distR="0" wp14:anchorId="4E26D622" wp14:editId="31FF13CD">
            <wp:extent cx="1943100" cy="29784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5102" cy="311950"/>
                    </a:xfrm>
                    <a:prstGeom prst="rect">
                      <a:avLst/>
                    </a:prstGeom>
                  </pic:spPr>
                </pic:pic>
              </a:graphicData>
            </a:graphic>
          </wp:inline>
        </w:drawing>
      </w:r>
    </w:p>
    <w:p w14:paraId="340AC99F" w14:textId="1F56CCF3" w:rsidR="00995DD3" w:rsidRPr="00175F19" w:rsidRDefault="00530B33" w:rsidP="00175F19">
      <w:pPr>
        <w:pStyle w:val="ListParagraph"/>
        <w:numPr>
          <w:ilvl w:val="2"/>
          <w:numId w:val="3"/>
        </w:numPr>
        <w:spacing w:after="120" w:line="240" w:lineRule="auto"/>
        <w:rPr>
          <w:rFonts w:ascii="Times New Roman" w:hAnsi="Times New Roman" w:cs="Times New Roman"/>
          <w:sz w:val="24"/>
          <w:szCs w:val="24"/>
        </w:rPr>
      </w:pPr>
      <w:r w:rsidRPr="00175F19">
        <w:rPr>
          <w:rFonts w:ascii="Times New Roman" w:hAnsi="Times New Roman" w:cs="Times New Roman"/>
          <w:sz w:val="24"/>
          <w:szCs w:val="24"/>
        </w:rPr>
        <w:t>Each line for the SHIELD input requires</w:t>
      </w:r>
      <w:r w:rsidR="00175F19" w:rsidRPr="00175F19">
        <w:rPr>
          <w:rFonts w:ascii="Times New Roman" w:hAnsi="Times New Roman" w:cs="Times New Roman"/>
          <w:sz w:val="24"/>
          <w:szCs w:val="24"/>
        </w:rPr>
        <w:t xml:space="preserve"> a </w:t>
      </w:r>
      <w:r w:rsidRPr="00175F19">
        <w:rPr>
          <w:rFonts w:ascii="Times New Roman" w:hAnsi="Times New Roman" w:cs="Times New Roman"/>
          <w:sz w:val="24"/>
          <w:szCs w:val="24"/>
        </w:rPr>
        <w:t xml:space="preserve">STAYSL </w:t>
      </w:r>
      <w:r w:rsidR="00175F19" w:rsidRPr="00175F19">
        <w:rPr>
          <w:rFonts w:ascii="Times New Roman" w:hAnsi="Times New Roman" w:cs="Times New Roman"/>
          <w:sz w:val="24"/>
          <w:szCs w:val="24"/>
        </w:rPr>
        <w:t>s</w:t>
      </w:r>
      <w:r w:rsidRPr="00175F19">
        <w:rPr>
          <w:rFonts w:ascii="Times New Roman" w:hAnsi="Times New Roman" w:cs="Times New Roman"/>
          <w:sz w:val="24"/>
          <w:szCs w:val="24"/>
        </w:rPr>
        <w:t>hort name</w:t>
      </w:r>
      <w:r w:rsidR="00175F19" w:rsidRPr="00175F19">
        <w:rPr>
          <w:rFonts w:ascii="Times New Roman" w:hAnsi="Times New Roman" w:cs="Times New Roman"/>
          <w:sz w:val="24"/>
          <w:szCs w:val="24"/>
        </w:rPr>
        <w:t xml:space="preserve"> </w:t>
      </w:r>
      <w:r w:rsidRPr="00175F19">
        <w:rPr>
          <w:rFonts w:ascii="Times New Roman" w:hAnsi="Times New Roman" w:cs="Times New Roman"/>
          <w:sz w:val="24"/>
          <w:szCs w:val="24"/>
        </w:rPr>
        <w:t>(identifiers on page 21 of manual)</w:t>
      </w:r>
      <w:r w:rsidR="00175F19" w:rsidRPr="00175F19">
        <w:rPr>
          <w:rFonts w:ascii="Times New Roman" w:hAnsi="Times New Roman" w:cs="Times New Roman"/>
          <w:sz w:val="24"/>
          <w:szCs w:val="24"/>
        </w:rPr>
        <w:t xml:space="preserve">, </w:t>
      </w:r>
      <w:r w:rsidR="00175F19">
        <w:rPr>
          <w:rFonts w:ascii="Times New Roman" w:hAnsi="Times New Roman" w:cs="Times New Roman"/>
          <w:sz w:val="24"/>
          <w:szCs w:val="24"/>
        </w:rPr>
        <w:t>four letter r</w:t>
      </w:r>
      <w:r w:rsidR="00995DD3" w:rsidRPr="00175F19">
        <w:rPr>
          <w:rFonts w:ascii="Times New Roman" w:hAnsi="Times New Roman" w:cs="Times New Roman"/>
          <w:sz w:val="24"/>
          <w:szCs w:val="24"/>
        </w:rPr>
        <w:t xml:space="preserve">eference </w:t>
      </w:r>
      <w:proofErr w:type="gramStart"/>
      <w:r w:rsidR="00175F19" w:rsidRPr="00175F19">
        <w:rPr>
          <w:rFonts w:ascii="Times New Roman" w:hAnsi="Times New Roman" w:cs="Times New Roman"/>
          <w:sz w:val="24"/>
          <w:szCs w:val="24"/>
        </w:rPr>
        <w:t>name</w:t>
      </w:r>
      <w:proofErr w:type="gramEnd"/>
      <w:r w:rsidR="00175F19">
        <w:rPr>
          <w:rFonts w:ascii="Times New Roman" w:hAnsi="Times New Roman" w:cs="Times New Roman"/>
          <w:sz w:val="24"/>
          <w:szCs w:val="24"/>
        </w:rPr>
        <w:t xml:space="preserve"> (INNG for example)</w:t>
      </w:r>
      <w:r w:rsidR="00175F19" w:rsidRPr="00175F19">
        <w:rPr>
          <w:rFonts w:ascii="Times New Roman" w:hAnsi="Times New Roman" w:cs="Times New Roman"/>
          <w:sz w:val="24"/>
          <w:szCs w:val="24"/>
        </w:rPr>
        <w:t>, t</w:t>
      </w:r>
      <w:r w:rsidR="00995DD3" w:rsidRPr="00175F19">
        <w:rPr>
          <w:rFonts w:ascii="Times New Roman" w:hAnsi="Times New Roman" w:cs="Times New Roman"/>
          <w:sz w:val="24"/>
          <w:szCs w:val="24"/>
        </w:rPr>
        <w:t>hickness in mils (1 mm = 39.37 mils)</w:t>
      </w:r>
      <w:r w:rsidR="00175F19" w:rsidRPr="00175F19">
        <w:rPr>
          <w:rFonts w:ascii="Times New Roman" w:hAnsi="Times New Roman" w:cs="Times New Roman"/>
          <w:sz w:val="24"/>
          <w:szCs w:val="24"/>
        </w:rPr>
        <w:t xml:space="preserve">, and </w:t>
      </w:r>
      <w:r w:rsidR="00175F19">
        <w:rPr>
          <w:rFonts w:ascii="Times New Roman" w:hAnsi="Times New Roman" w:cs="Times New Roman"/>
          <w:sz w:val="24"/>
          <w:szCs w:val="24"/>
        </w:rPr>
        <w:t>n</w:t>
      </w:r>
      <w:r w:rsidR="00995DD3" w:rsidRPr="00175F19">
        <w:rPr>
          <w:rFonts w:ascii="Times New Roman" w:hAnsi="Times New Roman" w:cs="Times New Roman"/>
          <w:sz w:val="24"/>
          <w:szCs w:val="24"/>
        </w:rPr>
        <w:t xml:space="preserve">umber </w:t>
      </w:r>
      <w:r w:rsidR="00175F19">
        <w:rPr>
          <w:rFonts w:ascii="Times New Roman" w:hAnsi="Times New Roman" w:cs="Times New Roman"/>
          <w:sz w:val="24"/>
          <w:szCs w:val="24"/>
        </w:rPr>
        <w:t>d</w:t>
      </w:r>
      <w:r w:rsidR="00995DD3" w:rsidRPr="00175F19">
        <w:rPr>
          <w:rFonts w:ascii="Times New Roman" w:hAnsi="Times New Roman" w:cs="Times New Roman"/>
          <w:sz w:val="24"/>
          <w:szCs w:val="24"/>
        </w:rPr>
        <w:t>ensity in atoms/cc</w:t>
      </w:r>
      <w:r w:rsidR="00175F19">
        <w:rPr>
          <w:rFonts w:ascii="Times New Roman" w:hAnsi="Times New Roman" w:cs="Times New Roman"/>
          <w:sz w:val="24"/>
          <w:szCs w:val="24"/>
        </w:rPr>
        <w:t>.</w:t>
      </w:r>
    </w:p>
    <w:p w14:paraId="106973C6" w14:textId="051928F1" w:rsidR="00995DD3" w:rsidRDefault="00995DD3" w:rsidP="00175F1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SHIELD is executed by running the executable SHIELD.exe in the folder of the shldinput.dat. Specify the 140-group structure when prompted. </w:t>
      </w:r>
    </w:p>
    <w:p w14:paraId="2FE02C5F" w14:textId="0280C086" w:rsidR="00995DD3" w:rsidRPr="00175F19" w:rsidRDefault="00995DD3" w:rsidP="00175F19">
      <w:pPr>
        <w:pStyle w:val="ListParagraph"/>
        <w:numPr>
          <w:ilvl w:val="3"/>
          <w:numId w:val="3"/>
        </w:numPr>
        <w:spacing w:after="120" w:line="240" w:lineRule="auto"/>
        <w:rPr>
          <w:rFonts w:ascii="Times New Roman" w:hAnsi="Times New Roman" w:cs="Times New Roman"/>
          <w:sz w:val="24"/>
          <w:szCs w:val="24"/>
        </w:rPr>
      </w:pPr>
      <w:r w:rsidRPr="00175F19">
        <w:rPr>
          <w:rFonts w:ascii="Times New Roman" w:hAnsi="Times New Roman" w:cs="Times New Roman"/>
          <w:sz w:val="24"/>
          <w:szCs w:val="24"/>
        </w:rPr>
        <w:t xml:space="preserve">Some users experience issues </w:t>
      </w:r>
      <w:r w:rsidR="00EA7FA9" w:rsidRPr="00175F19">
        <w:rPr>
          <w:rFonts w:ascii="Times New Roman" w:hAnsi="Times New Roman" w:cs="Times New Roman"/>
          <w:sz w:val="24"/>
          <w:szCs w:val="24"/>
        </w:rPr>
        <w:t>running SHIELD</w:t>
      </w:r>
      <w:r w:rsidRPr="00175F19">
        <w:rPr>
          <w:rFonts w:ascii="Times New Roman" w:hAnsi="Times New Roman" w:cs="Times New Roman"/>
          <w:sz w:val="24"/>
          <w:szCs w:val="24"/>
        </w:rPr>
        <w:t>. If SHIELD fails to execute</w:t>
      </w:r>
      <w:r w:rsidR="00EA7FA9" w:rsidRPr="00175F19">
        <w:rPr>
          <w:rFonts w:ascii="Times New Roman" w:hAnsi="Times New Roman" w:cs="Times New Roman"/>
          <w:sz w:val="24"/>
          <w:szCs w:val="24"/>
        </w:rPr>
        <w:t>,</w:t>
      </w:r>
      <w:r w:rsidR="00175F19" w:rsidRPr="00175F19">
        <w:rPr>
          <w:rFonts w:ascii="Times New Roman" w:hAnsi="Times New Roman" w:cs="Times New Roman"/>
          <w:sz w:val="24"/>
          <w:szCs w:val="24"/>
        </w:rPr>
        <w:t xml:space="preserve"> r</w:t>
      </w:r>
      <w:r w:rsidRPr="00175F19">
        <w:rPr>
          <w:rFonts w:ascii="Times New Roman" w:hAnsi="Times New Roman" w:cs="Times New Roman"/>
          <w:sz w:val="24"/>
          <w:szCs w:val="24"/>
        </w:rPr>
        <w:t xml:space="preserve">un command prompt as administrator </w:t>
      </w:r>
      <w:r w:rsidR="00175F19" w:rsidRPr="00175F19">
        <w:rPr>
          <w:rFonts w:ascii="Times New Roman" w:hAnsi="Times New Roman" w:cs="Times New Roman"/>
          <w:sz w:val="24"/>
          <w:szCs w:val="24"/>
        </w:rPr>
        <w:t xml:space="preserve">and </w:t>
      </w:r>
      <w:r w:rsidR="00175F19">
        <w:rPr>
          <w:rFonts w:ascii="Times New Roman" w:hAnsi="Times New Roman" w:cs="Times New Roman"/>
          <w:sz w:val="24"/>
          <w:szCs w:val="24"/>
        </w:rPr>
        <w:t>e</w:t>
      </w:r>
      <w:r w:rsidRPr="00175F19">
        <w:rPr>
          <w:rFonts w:ascii="Times New Roman" w:hAnsi="Times New Roman" w:cs="Times New Roman"/>
          <w:sz w:val="24"/>
          <w:szCs w:val="24"/>
        </w:rPr>
        <w:t xml:space="preserve">xecute </w:t>
      </w:r>
      <w:proofErr w:type="spellStart"/>
      <w:r w:rsidRPr="00175F19">
        <w:rPr>
          <w:rFonts w:ascii="Times New Roman" w:hAnsi="Times New Roman" w:cs="Times New Roman"/>
          <w:sz w:val="24"/>
          <w:szCs w:val="24"/>
        </w:rPr>
        <w:t>runExample</w:t>
      </w:r>
      <w:proofErr w:type="spellEnd"/>
      <w:r w:rsidRPr="00175F19">
        <w:rPr>
          <w:rFonts w:ascii="Times New Roman" w:hAnsi="Times New Roman" w:cs="Times New Roman"/>
          <w:sz w:val="24"/>
          <w:szCs w:val="24"/>
        </w:rPr>
        <w:t xml:space="preserve"> batch file with desired input replaced. </w:t>
      </w:r>
    </w:p>
    <w:p w14:paraId="4563A657" w14:textId="3E99FFF3" w:rsidR="00175F19" w:rsidRDefault="00995DD3" w:rsidP="00175F19">
      <w:pPr>
        <w:pStyle w:val="ListParagraph"/>
        <w:numPr>
          <w:ilvl w:val="3"/>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SHIELD output </w:t>
      </w:r>
      <w:r w:rsidR="00175F19">
        <w:rPr>
          <w:rFonts w:ascii="Times New Roman" w:hAnsi="Times New Roman" w:cs="Times New Roman"/>
          <w:sz w:val="24"/>
          <w:szCs w:val="24"/>
        </w:rPr>
        <w:t>file,</w:t>
      </w:r>
      <w:r w:rsidR="00175F19" w:rsidRPr="00175F19">
        <w:rPr>
          <w:rFonts w:ascii="Times New Roman" w:hAnsi="Times New Roman" w:cs="Times New Roman"/>
          <w:sz w:val="24"/>
          <w:szCs w:val="24"/>
        </w:rPr>
        <w:t xml:space="preserve"> </w:t>
      </w:r>
      <w:proofErr w:type="spellStart"/>
      <w:proofErr w:type="gramStart"/>
      <w:r w:rsidR="00175F19">
        <w:rPr>
          <w:rFonts w:ascii="Times New Roman" w:hAnsi="Times New Roman" w:cs="Times New Roman"/>
          <w:sz w:val="24"/>
          <w:szCs w:val="24"/>
        </w:rPr>
        <w:t>shldinput.out</w:t>
      </w:r>
      <w:proofErr w:type="spellEnd"/>
      <w:r w:rsidR="00175F19">
        <w:rPr>
          <w:rFonts w:ascii="Times New Roman" w:hAnsi="Times New Roman" w:cs="Times New Roman"/>
          <w:sz w:val="24"/>
          <w:szCs w:val="24"/>
        </w:rPr>
        <w:t xml:space="preserve">,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created in the same directory</w:t>
      </w:r>
      <w:r w:rsidR="00175F19">
        <w:rPr>
          <w:rFonts w:ascii="Times New Roman" w:hAnsi="Times New Roman" w:cs="Times New Roman"/>
          <w:sz w:val="24"/>
          <w:szCs w:val="24"/>
        </w:rPr>
        <w:t>.</w:t>
      </w:r>
      <w:r>
        <w:rPr>
          <w:rFonts w:ascii="Times New Roman" w:hAnsi="Times New Roman" w:cs="Times New Roman"/>
          <w:sz w:val="24"/>
          <w:szCs w:val="24"/>
        </w:rPr>
        <w:t xml:space="preserve"> Copy this file </w:t>
      </w:r>
      <w:r w:rsidR="007A1DFE">
        <w:rPr>
          <w:rFonts w:ascii="Times New Roman" w:hAnsi="Times New Roman" w:cs="Times New Roman"/>
          <w:sz w:val="24"/>
          <w:szCs w:val="24"/>
        </w:rPr>
        <w:t>(renamed as</w:t>
      </w:r>
      <w:r>
        <w:rPr>
          <w:rFonts w:ascii="Times New Roman" w:hAnsi="Times New Roman" w:cs="Times New Roman"/>
          <w:sz w:val="24"/>
          <w:szCs w:val="24"/>
        </w:rPr>
        <w:t xml:space="preserve"> s</w:t>
      </w:r>
      <w:r w:rsidR="00175F19">
        <w:rPr>
          <w:rFonts w:ascii="Times New Roman" w:hAnsi="Times New Roman" w:cs="Times New Roman"/>
          <w:sz w:val="24"/>
          <w:szCs w:val="24"/>
        </w:rPr>
        <w:t>s</w:t>
      </w:r>
      <w:r>
        <w:rPr>
          <w:rFonts w:ascii="Times New Roman" w:hAnsi="Times New Roman" w:cs="Times New Roman"/>
          <w:sz w:val="24"/>
          <w:szCs w:val="24"/>
        </w:rPr>
        <w:t>hldlib.dat</w:t>
      </w:r>
      <w:r w:rsidR="007A1DFE">
        <w:rPr>
          <w:rFonts w:ascii="Times New Roman" w:hAnsi="Times New Roman" w:cs="Times New Roman"/>
          <w:sz w:val="24"/>
          <w:szCs w:val="24"/>
        </w:rPr>
        <w:t>)</w:t>
      </w:r>
      <w:r>
        <w:rPr>
          <w:rFonts w:ascii="Times New Roman" w:hAnsi="Times New Roman" w:cs="Times New Roman"/>
          <w:sz w:val="24"/>
          <w:szCs w:val="24"/>
        </w:rPr>
        <w:t xml:space="preserve"> and move to the STAYSL</w:t>
      </w:r>
      <w:r w:rsidR="00EA7FA9">
        <w:rPr>
          <w:rFonts w:ascii="Times New Roman" w:hAnsi="Times New Roman" w:cs="Times New Roman"/>
          <w:sz w:val="24"/>
          <w:szCs w:val="24"/>
        </w:rPr>
        <w:t xml:space="preserve"> execution</w:t>
      </w:r>
      <w:r>
        <w:rPr>
          <w:rFonts w:ascii="Times New Roman" w:hAnsi="Times New Roman" w:cs="Times New Roman"/>
          <w:sz w:val="24"/>
          <w:szCs w:val="24"/>
        </w:rPr>
        <w:t xml:space="preserve"> folder.</w:t>
      </w:r>
      <w:r w:rsidR="00175F19">
        <w:rPr>
          <w:rFonts w:ascii="Times New Roman" w:hAnsi="Times New Roman" w:cs="Times New Roman"/>
          <w:sz w:val="24"/>
          <w:szCs w:val="24"/>
        </w:rPr>
        <w:t xml:space="preserve"> The output should look </w:t>
      </w:r>
      <w:r w:rsidR="005C39F5">
        <w:rPr>
          <w:rFonts w:ascii="Times New Roman" w:hAnsi="Times New Roman" w:cs="Times New Roman"/>
          <w:sz w:val="24"/>
          <w:szCs w:val="24"/>
        </w:rPr>
        <w:t xml:space="preserve">similar to below. Verify the </w:t>
      </w:r>
      <w:proofErr w:type="gramStart"/>
      <w:r w:rsidR="005C39F5">
        <w:rPr>
          <w:rFonts w:ascii="Times New Roman" w:hAnsi="Times New Roman" w:cs="Times New Roman"/>
          <w:sz w:val="24"/>
          <w:szCs w:val="24"/>
        </w:rPr>
        <w:t>140 group</w:t>
      </w:r>
      <w:proofErr w:type="gramEnd"/>
      <w:r w:rsidR="005C39F5">
        <w:rPr>
          <w:rFonts w:ascii="Times New Roman" w:hAnsi="Times New Roman" w:cs="Times New Roman"/>
          <w:sz w:val="24"/>
          <w:szCs w:val="24"/>
        </w:rPr>
        <w:t xml:space="preserve"> structure and that all expected reactions are present. </w:t>
      </w:r>
    </w:p>
    <w:p w14:paraId="1F5DFB59" w14:textId="4753A013" w:rsidR="005C39F5" w:rsidRPr="005C39F5" w:rsidRDefault="005C39F5" w:rsidP="005C39F5">
      <w:pPr>
        <w:spacing w:after="120" w:line="240" w:lineRule="auto"/>
        <w:rPr>
          <w:rFonts w:ascii="Times New Roman" w:hAnsi="Times New Roman" w:cs="Times New Roman"/>
          <w:sz w:val="24"/>
          <w:szCs w:val="24"/>
        </w:rPr>
      </w:pPr>
      <w:r>
        <w:rPr>
          <w:noProof/>
        </w:rPr>
        <w:drawing>
          <wp:inline distT="0" distB="0" distL="0" distR="0" wp14:anchorId="6E30DB6E" wp14:editId="62907A84">
            <wp:extent cx="4434840" cy="286653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3687" cy="2885182"/>
                    </a:xfrm>
                    <a:prstGeom prst="rect">
                      <a:avLst/>
                    </a:prstGeom>
                  </pic:spPr>
                </pic:pic>
              </a:graphicData>
            </a:graphic>
          </wp:inline>
        </w:drawing>
      </w:r>
    </w:p>
    <w:p w14:paraId="196FACE6" w14:textId="4CC5DEC7" w:rsidR="007A1DFE" w:rsidRPr="00875F19" w:rsidRDefault="007A1DFE"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BCF is unused for the NIF example. The irradiation time is approximated as 1 second. This only has implications for the “sig-phi” term that is input into STAYSL. </w:t>
      </w:r>
    </w:p>
    <w:p w14:paraId="5D1E0608" w14:textId="3D325B44" w:rsidR="007A1DFE" w:rsidRPr="007A1DFE" w:rsidRDefault="007A1DFE"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Sig-Phi Calculator is used in a normal irradiation to correct for </w:t>
      </w:r>
      <w:proofErr w:type="spellStart"/>
      <w:r>
        <w:rPr>
          <w:rFonts w:ascii="Times New Roman" w:hAnsi="Times New Roman" w:cs="Times New Roman"/>
          <w:sz w:val="24"/>
          <w:szCs w:val="24"/>
        </w:rPr>
        <w:t>staturated</w:t>
      </w:r>
      <w:proofErr w:type="spellEnd"/>
      <w:r>
        <w:rPr>
          <w:rFonts w:ascii="Times New Roman" w:hAnsi="Times New Roman" w:cs="Times New Roman"/>
          <w:sz w:val="24"/>
          <w:szCs w:val="24"/>
        </w:rPr>
        <w:t xml:space="preserve"> neutron activation rates from the measured activities. The reaction rates (“sig-phi” values) represent the spectrally averaged neutron activation cross-section and neutron flux. For this experiment, only the gamma-ray self-absorption term in Column Q is needed as an output. </w:t>
      </w:r>
      <w:r w:rsidRPr="0010484E">
        <w:rPr>
          <w:rFonts w:ascii="Times New Roman" w:hAnsi="Times New Roman" w:cs="Times New Roman"/>
          <w:b/>
          <w:sz w:val="24"/>
          <w:szCs w:val="24"/>
          <w:u w:val="single"/>
        </w:rPr>
        <w:t>The formatted output is provided as SigPhi_Calculator</w:t>
      </w:r>
      <w:r w:rsidR="007B39F8" w:rsidRPr="0010484E">
        <w:rPr>
          <w:rFonts w:ascii="Times New Roman" w:hAnsi="Times New Roman" w:cs="Times New Roman"/>
          <w:b/>
          <w:sz w:val="24"/>
          <w:szCs w:val="24"/>
          <w:u w:val="single"/>
        </w:rPr>
        <w:t>_1.2.0</w:t>
      </w:r>
      <w:r w:rsidRPr="0010484E">
        <w:rPr>
          <w:rFonts w:ascii="Times New Roman" w:hAnsi="Times New Roman" w:cs="Times New Roman"/>
          <w:b/>
          <w:sz w:val="24"/>
          <w:szCs w:val="24"/>
          <w:u w:val="single"/>
        </w:rPr>
        <w:t>.xlsm.</w:t>
      </w:r>
      <w:r>
        <w:rPr>
          <w:rFonts w:ascii="Times New Roman" w:hAnsi="Times New Roman" w:cs="Times New Roman"/>
          <w:sz w:val="24"/>
          <w:szCs w:val="24"/>
        </w:rPr>
        <w:t xml:space="preserve"> Sample ID “a” refers to the results used in this experiment. </w:t>
      </w:r>
    </w:p>
    <w:p w14:paraId="7CE44AFF" w14:textId="10AA47FD" w:rsidR="007A1DFE" w:rsidRDefault="007A1DFE"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Populate the </w:t>
      </w:r>
      <w:r w:rsidR="007B39F8">
        <w:rPr>
          <w:rFonts w:ascii="Times New Roman" w:hAnsi="Times New Roman" w:cs="Times New Roman"/>
          <w:sz w:val="24"/>
          <w:szCs w:val="24"/>
        </w:rPr>
        <w:t>“</w:t>
      </w:r>
      <w:proofErr w:type="spellStart"/>
      <w:r w:rsidR="007B39F8">
        <w:rPr>
          <w:rFonts w:ascii="Times New Roman" w:hAnsi="Times New Roman" w:cs="Times New Roman"/>
          <w:sz w:val="24"/>
          <w:szCs w:val="24"/>
        </w:rPr>
        <w:t>SigPHI_Calculations</w:t>
      </w:r>
      <w:proofErr w:type="spellEnd"/>
      <w:r w:rsidR="007B39F8">
        <w:rPr>
          <w:rFonts w:ascii="Times New Roman" w:hAnsi="Times New Roman" w:cs="Times New Roman"/>
          <w:sz w:val="24"/>
          <w:szCs w:val="24"/>
        </w:rPr>
        <w:t xml:space="preserve">” </w:t>
      </w:r>
      <w:r>
        <w:rPr>
          <w:rFonts w:ascii="Times New Roman" w:hAnsi="Times New Roman" w:cs="Times New Roman"/>
          <w:sz w:val="24"/>
          <w:szCs w:val="24"/>
        </w:rPr>
        <w:t>template</w:t>
      </w:r>
      <w:r w:rsidR="007B39F8">
        <w:rPr>
          <w:rFonts w:ascii="Times New Roman" w:hAnsi="Times New Roman" w:cs="Times New Roman"/>
          <w:sz w:val="24"/>
          <w:szCs w:val="24"/>
        </w:rPr>
        <w:t xml:space="preserve"> sheet</w:t>
      </w:r>
      <w:r>
        <w:rPr>
          <w:rFonts w:ascii="Times New Roman" w:hAnsi="Times New Roman" w:cs="Times New Roman"/>
          <w:sz w:val="24"/>
          <w:szCs w:val="24"/>
        </w:rPr>
        <w:t xml:space="preserve"> with the number of reactions used (6</w:t>
      </w:r>
      <w:r w:rsidR="007B39F8">
        <w:rPr>
          <w:rFonts w:ascii="Times New Roman" w:hAnsi="Times New Roman" w:cs="Times New Roman"/>
          <w:sz w:val="24"/>
          <w:szCs w:val="24"/>
        </w:rPr>
        <w:t xml:space="preserve"> reactions) using the macro “Add a </w:t>
      </w:r>
      <w:proofErr w:type="spellStart"/>
      <w:r w:rsidR="007B39F8">
        <w:rPr>
          <w:rFonts w:ascii="Times New Roman" w:hAnsi="Times New Roman" w:cs="Times New Roman"/>
          <w:sz w:val="24"/>
          <w:szCs w:val="24"/>
        </w:rPr>
        <w:t>Rxn</w:t>
      </w:r>
      <w:proofErr w:type="spellEnd"/>
      <w:r w:rsidR="007B39F8">
        <w:rPr>
          <w:rFonts w:ascii="Times New Roman" w:hAnsi="Times New Roman" w:cs="Times New Roman"/>
          <w:sz w:val="24"/>
          <w:szCs w:val="24"/>
        </w:rPr>
        <w:t xml:space="preserve">”. </w:t>
      </w:r>
    </w:p>
    <w:p w14:paraId="13AC5732" w14:textId="1D7B2D02" w:rsidR="007B39F8" w:rsidRDefault="007B39F8"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Fill in the STAYSL PNNL Long Reaction Name. A list of reactions is available for easy copy/pasting on the “</w:t>
      </w:r>
      <w:proofErr w:type="spellStart"/>
      <w:r>
        <w:rPr>
          <w:rFonts w:ascii="Times New Roman" w:hAnsi="Times New Roman" w:cs="Times New Roman"/>
          <w:sz w:val="24"/>
          <w:szCs w:val="24"/>
        </w:rPr>
        <w:t>Reaction_Data</w:t>
      </w:r>
      <w:proofErr w:type="spellEnd"/>
      <w:r>
        <w:rPr>
          <w:rFonts w:ascii="Times New Roman" w:hAnsi="Times New Roman" w:cs="Times New Roman"/>
          <w:sz w:val="24"/>
          <w:szCs w:val="24"/>
        </w:rPr>
        <w:t xml:space="preserve">” sheet within the Sig-Phi Calculator worksheet. </w:t>
      </w:r>
    </w:p>
    <w:p w14:paraId="755A3DD8" w14:textId="74CA8A2A" w:rsidR="0010484E" w:rsidRPr="00175F19" w:rsidRDefault="007B39F8" w:rsidP="00E05BEF">
      <w:pPr>
        <w:pStyle w:val="ListParagraph"/>
        <w:numPr>
          <w:ilvl w:val="3"/>
          <w:numId w:val="3"/>
        </w:numPr>
        <w:spacing w:after="120" w:line="240" w:lineRule="auto"/>
        <w:rPr>
          <w:rFonts w:ascii="Times New Roman" w:hAnsi="Times New Roman" w:cs="Times New Roman"/>
          <w:sz w:val="24"/>
          <w:szCs w:val="24"/>
        </w:rPr>
      </w:pPr>
      <w:r w:rsidRPr="00175F19">
        <w:rPr>
          <w:rFonts w:ascii="Times New Roman" w:hAnsi="Times New Roman" w:cs="Times New Roman"/>
          <w:sz w:val="24"/>
          <w:szCs w:val="24"/>
        </w:rPr>
        <w:t>For each reaction fill in</w:t>
      </w:r>
      <w:r w:rsidR="00175F19" w:rsidRPr="00175F19">
        <w:rPr>
          <w:rFonts w:ascii="Times New Roman" w:hAnsi="Times New Roman" w:cs="Times New Roman"/>
          <w:sz w:val="24"/>
          <w:szCs w:val="24"/>
        </w:rPr>
        <w:t xml:space="preserve"> t</w:t>
      </w:r>
      <w:r w:rsidRPr="00175F19">
        <w:rPr>
          <w:rFonts w:ascii="Times New Roman" w:hAnsi="Times New Roman" w:cs="Times New Roman"/>
          <w:sz w:val="24"/>
          <w:szCs w:val="24"/>
        </w:rPr>
        <w:t>he gamma-ray energy to be measured</w:t>
      </w:r>
      <w:r w:rsidR="00175F19" w:rsidRPr="00175F19">
        <w:rPr>
          <w:rFonts w:ascii="Times New Roman" w:hAnsi="Times New Roman" w:cs="Times New Roman"/>
          <w:sz w:val="24"/>
          <w:szCs w:val="24"/>
        </w:rPr>
        <w:t>,</w:t>
      </w:r>
      <w:r w:rsidRPr="00175F19">
        <w:rPr>
          <w:rFonts w:ascii="Times New Roman" w:hAnsi="Times New Roman" w:cs="Times New Roman"/>
          <w:sz w:val="24"/>
          <w:szCs w:val="24"/>
        </w:rPr>
        <w:t xml:space="preserve"> weight fraction in [g/g]</w:t>
      </w:r>
      <w:r w:rsidR="00175F19" w:rsidRPr="00175F19">
        <w:rPr>
          <w:rFonts w:ascii="Times New Roman" w:hAnsi="Times New Roman" w:cs="Times New Roman"/>
          <w:sz w:val="24"/>
          <w:szCs w:val="24"/>
        </w:rPr>
        <w:t>, d</w:t>
      </w:r>
      <w:r w:rsidRPr="00175F19">
        <w:rPr>
          <w:rFonts w:ascii="Times New Roman" w:hAnsi="Times New Roman" w:cs="Times New Roman"/>
          <w:sz w:val="24"/>
          <w:szCs w:val="24"/>
        </w:rPr>
        <w:t xml:space="preserve">evice </w:t>
      </w:r>
      <w:r w:rsidR="0010484E" w:rsidRPr="00175F19">
        <w:rPr>
          <w:rFonts w:ascii="Times New Roman" w:hAnsi="Times New Roman" w:cs="Times New Roman"/>
          <w:sz w:val="24"/>
          <w:szCs w:val="24"/>
        </w:rPr>
        <w:t>[Foil]</w:t>
      </w:r>
      <w:r w:rsidR="00175F19" w:rsidRPr="00175F19">
        <w:rPr>
          <w:rFonts w:ascii="Times New Roman" w:hAnsi="Times New Roman" w:cs="Times New Roman"/>
          <w:sz w:val="24"/>
          <w:szCs w:val="24"/>
        </w:rPr>
        <w:t>,</w:t>
      </w:r>
      <w:r w:rsidR="00175F19">
        <w:rPr>
          <w:rFonts w:ascii="Times New Roman" w:hAnsi="Times New Roman" w:cs="Times New Roman"/>
          <w:sz w:val="24"/>
          <w:szCs w:val="24"/>
        </w:rPr>
        <w:t xml:space="preserve"> s</w:t>
      </w:r>
      <w:r w:rsidR="0010484E" w:rsidRPr="00175F19">
        <w:rPr>
          <w:rFonts w:ascii="Times New Roman" w:hAnsi="Times New Roman" w:cs="Times New Roman"/>
          <w:sz w:val="24"/>
          <w:szCs w:val="24"/>
        </w:rPr>
        <w:t>ample Thickness [mils]</w:t>
      </w:r>
      <w:r w:rsidR="00175F19">
        <w:rPr>
          <w:rFonts w:ascii="Times New Roman" w:hAnsi="Times New Roman" w:cs="Times New Roman"/>
          <w:sz w:val="24"/>
          <w:szCs w:val="24"/>
        </w:rPr>
        <w:t xml:space="preserve">. </w:t>
      </w:r>
    </w:p>
    <w:p w14:paraId="27904F78" w14:textId="58AC5172" w:rsidR="0010484E" w:rsidRDefault="0010484E" w:rsidP="005C39F5">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The linear attenuation coefficient, µ in column K, will be populated. If the box is blue, indicating the “may be user input” mode, enter the numbers manually.</w:t>
      </w:r>
      <w:r w:rsidR="005C39F5">
        <w:rPr>
          <w:rFonts w:ascii="Times New Roman" w:hAnsi="Times New Roman" w:cs="Times New Roman"/>
          <w:sz w:val="24"/>
          <w:szCs w:val="24"/>
        </w:rPr>
        <w:t xml:space="preserve"> The values can be calculated by interpolating the attenuation factor of the gamma-ray energy in the material under the </w:t>
      </w:r>
      <w:proofErr w:type="spellStart"/>
      <w:r w:rsidR="005C39F5" w:rsidRPr="005C39F5">
        <w:rPr>
          <w:rFonts w:ascii="Times New Roman" w:hAnsi="Times New Roman" w:cs="Times New Roman"/>
          <w:sz w:val="24"/>
          <w:szCs w:val="24"/>
        </w:rPr>
        <w:t>MassAttenuationCoef</w:t>
      </w:r>
      <w:proofErr w:type="spellEnd"/>
      <w:r w:rsidR="005C39F5">
        <w:rPr>
          <w:rFonts w:ascii="Times New Roman" w:hAnsi="Times New Roman" w:cs="Times New Roman"/>
          <w:sz w:val="24"/>
          <w:szCs w:val="24"/>
        </w:rPr>
        <w:t xml:space="preserve"> sheet.  </w:t>
      </w:r>
    </w:p>
    <w:p w14:paraId="0F04514E" w14:textId="5BB900C1" w:rsidR="0010484E" w:rsidRDefault="0010484E" w:rsidP="00EA7FA9">
      <w:pPr>
        <w:pStyle w:val="ListParagraph"/>
        <w:numPr>
          <w:ilvl w:val="2"/>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Save the workbook. The gamma-ray attenuation factors will be used in the creation of the </w:t>
      </w:r>
      <w:r w:rsidR="008049A4">
        <w:rPr>
          <w:rFonts w:ascii="Times New Roman" w:hAnsi="Times New Roman" w:cs="Times New Roman"/>
          <w:sz w:val="24"/>
          <w:szCs w:val="24"/>
        </w:rPr>
        <w:t>s</w:t>
      </w:r>
      <w:r>
        <w:rPr>
          <w:rFonts w:ascii="Times New Roman" w:hAnsi="Times New Roman" w:cs="Times New Roman"/>
          <w:sz w:val="24"/>
          <w:szCs w:val="24"/>
        </w:rPr>
        <w:t>ig-</w:t>
      </w:r>
      <w:r w:rsidR="008049A4">
        <w:rPr>
          <w:rFonts w:ascii="Times New Roman" w:hAnsi="Times New Roman" w:cs="Times New Roman"/>
          <w:sz w:val="24"/>
          <w:szCs w:val="24"/>
        </w:rPr>
        <w:t>p</w:t>
      </w:r>
      <w:r>
        <w:rPr>
          <w:rFonts w:ascii="Times New Roman" w:hAnsi="Times New Roman" w:cs="Times New Roman"/>
          <w:sz w:val="24"/>
          <w:szCs w:val="24"/>
        </w:rPr>
        <w:t xml:space="preserve">hi values. </w:t>
      </w:r>
    </w:p>
    <w:p w14:paraId="635ECE0B" w14:textId="3A4103D5" w:rsidR="005C39F5" w:rsidRPr="005C39F5" w:rsidRDefault="005C39F5" w:rsidP="005C39F5">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B62ED8" wp14:editId="549D8696">
            <wp:extent cx="5943600" cy="1630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3995BED8" w14:textId="65BD708F" w:rsidR="0010484E" w:rsidRPr="005C39F5" w:rsidRDefault="00E46938" w:rsidP="00EA7FA9">
      <w:pPr>
        <w:pStyle w:val="ListParagraph"/>
        <w:numPr>
          <w:ilvl w:val="1"/>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8049A4">
        <w:rPr>
          <w:rFonts w:ascii="Times New Roman" w:hAnsi="Times New Roman" w:cs="Times New Roman"/>
          <w:sz w:val="24"/>
          <w:szCs w:val="24"/>
        </w:rPr>
        <w:t>sig-phi values are the production rate of nuclei divided by the number of atoms present.</w:t>
      </w:r>
      <w:r w:rsidR="00EA7FA9">
        <w:rPr>
          <w:rFonts w:ascii="Times New Roman" w:hAnsi="Times New Roman" w:cs="Times New Roman"/>
          <w:sz w:val="24"/>
          <w:szCs w:val="24"/>
        </w:rPr>
        <w:t xml:space="preserve"> </w:t>
      </w:r>
      <w:r w:rsidR="008049A4">
        <w:rPr>
          <w:rFonts w:ascii="Times New Roman" w:hAnsi="Times New Roman" w:cs="Times New Roman"/>
          <w:sz w:val="24"/>
          <w:szCs w:val="24"/>
        </w:rPr>
        <w:t xml:space="preserve">All of the information is available </w:t>
      </w:r>
      <w:r w:rsidR="00C523DA">
        <w:rPr>
          <w:rFonts w:ascii="Times New Roman" w:hAnsi="Times New Roman" w:cs="Times New Roman"/>
          <w:sz w:val="24"/>
          <w:szCs w:val="24"/>
        </w:rPr>
        <w:t xml:space="preserve">from Part 5 of these procedures. </w:t>
      </w:r>
      <w:r w:rsidR="00C523DA">
        <w:rPr>
          <w:rFonts w:ascii="Times New Roman" w:hAnsi="Times New Roman" w:cs="Times New Roman"/>
          <w:b/>
          <w:sz w:val="24"/>
          <w:szCs w:val="24"/>
          <w:u w:val="single"/>
        </w:rPr>
        <w:t xml:space="preserve">The calculated sig-phi values are provided in the SigPhiCalculation.xlsx file. </w:t>
      </w:r>
    </w:p>
    <w:p w14:paraId="2F93F83D" w14:textId="4095F277" w:rsidR="005C39F5" w:rsidRDefault="005C39F5" w:rsidP="005C39F5">
      <w:pPr>
        <w:spacing w:after="120" w:line="240" w:lineRule="auto"/>
        <w:ind w:left="360"/>
        <w:rPr>
          <w:rFonts w:ascii="Times New Roman" w:hAnsi="Times New Roman" w:cs="Times New Roman"/>
          <w:sz w:val="24"/>
          <w:szCs w:val="24"/>
        </w:rPr>
      </w:pPr>
      <w:r w:rsidRPr="005C39F5">
        <w:drawing>
          <wp:inline distT="0" distB="0" distL="0" distR="0" wp14:anchorId="47B285F3" wp14:editId="039A4712">
            <wp:extent cx="5737860" cy="1653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1653540"/>
                    </a:xfrm>
                    <a:prstGeom prst="rect">
                      <a:avLst/>
                    </a:prstGeom>
                    <a:noFill/>
                    <a:ln>
                      <a:noFill/>
                    </a:ln>
                  </pic:spPr>
                </pic:pic>
              </a:graphicData>
            </a:graphic>
          </wp:inline>
        </w:drawing>
      </w:r>
    </w:p>
    <w:p w14:paraId="538392B3" w14:textId="77777777" w:rsidR="00963BC4" w:rsidRPr="005C39F5" w:rsidRDefault="00963BC4" w:rsidP="005C39F5">
      <w:pPr>
        <w:spacing w:after="120" w:line="240" w:lineRule="auto"/>
        <w:ind w:left="360"/>
        <w:rPr>
          <w:rFonts w:ascii="Times New Roman" w:hAnsi="Times New Roman" w:cs="Times New Roman"/>
          <w:sz w:val="24"/>
          <w:szCs w:val="24"/>
        </w:rPr>
      </w:pPr>
    </w:p>
    <w:p w14:paraId="2F226E08" w14:textId="17054788" w:rsidR="00C523DA" w:rsidRPr="00C523DA" w:rsidRDefault="00C523DA" w:rsidP="00963BC4">
      <w:pPr>
        <w:pStyle w:val="ListParagraph"/>
        <w:numPr>
          <w:ilvl w:val="1"/>
          <w:numId w:val="3"/>
        </w:numPr>
        <w:spacing w:after="120" w:line="240" w:lineRule="auto"/>
        <w:rPr>
          <w:rFonts w:ascii="Times New Roman" w:hAnsi="Times New Roman" w:cs="Times New Roman"/>
          <w:b/>
          <w:sz w:val="24"/>
          <w:szCs w:val="24"/>
        </w:rPr>
      </w:pPr>
      <w:r w:rsidRPr="00C523DA">
        <w:rPr>
          <w:rFonts w:ascii="Times New Roman" w:hAnsi="Times New Roman" w:cs="Times New Roman"/>
          <w:sz w:val="24"/>
          <w:szCs w:val="24"/>
        </w:rPr>
        <w:lastRenderedPageBreak/>
        <w:t xml:space="preserve">The STAYSL input is created based on the information determined by SHIELD, the </w:t>
      </w:r>
      <w:proofErr w:type="spellStart"/>
      <w:r w:rsidRPr="00C523DA">
        <w:rPr>
          <w:rFonts w:ascii="Times New Roman" w:hAnsi="Times New Roman" w:cs="Times New Roman"/>
          <w:sz w:val="24"/>
          <w:szCs w:val="24"/>
        </w:rPr>
        <w:t>SigPhi</w:t>
      </w:r>
      <w:proofErr w:type="spellEnd"/>
      <w:r w:rsidRPr="00C523DA">
        <w:rPr>
          <w:rFonts w:ascii="Times New Roman" w:hAnsi="Times New Roman" w:cs="Times New Roman"/>
          <w:sz w:val="24"/>
          <w:szCs w:val="24"/>
        </w:rPr>
        <w:t xml:space="preserve"> Calculator, and sig-phi values. </w:t>
      </w:r>
      <w:r w:rsidRPr="0010484E">
        <w:rPr>
          <w:rFonts w:ascii="Times New Roman" w:hAnsi="Times New Roman" w:cs="Times New Roman"/>
          <w:b/>
          <w:sz w:val="24"/>
          <w:szCs w:val="24"/>
          <w:u w:val="single"/>
        </w:rPr>
        <w:t xml:space="preserve">The formatted result is provided as </w:t>
      </w:r>
      <w:r>
        <w:rPr>
          <w:rFonts w:ascii="Times New Roman" w:hAnsi="Times New Roman" w:cs="Times New Roman"/>
          <w:b/>
          <w:sz w:val="24"/>
          <w:szCs w:val="24"/>
          <w:u w:val="single"/>
        </w:rPr>
        <w:t xml:space="preserve">stayslin.dat under the STAYSL folder. </w:t>
      </w:r>
      <w:r>
        <w:rPr>
          <w:rFonts w:ascii="Times New Roman" w:hAnsi="Times New Roman" w:cs="Times New Roman"/>
          <w:sz w:val="24"/>
          <w:szCs w:val="24"/>
        </w:rPr>
        <w:t xml:space="preserve"> The input is very sensitive to formatting.  </w:t>
      </w:r>
      <w:r w:rsidR="00963BC4" w:rsidRPr="00963BC4">
        <w:rPr>
          <w:rFonts w:ascii="Times New Roman" w:hAnsi="Times New Roman" w:cs="Times New Roman"/>
          <w:sz w:val="24"/>
          <w:szCs w:val="24"/>
        </w:rPr>
        <w:t>An example input is provided on the next page</w:t>
      </w:r>
    </w:p>
    <w:p w14:paraId="3030BA5E" w14:textId="3834CB9E" w:rsidR="00C523DA" w:rsidRPr="00C523DA" w:rsidRDefault="00C523DA"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first line is the title. </w:t>
      </w:r>
    </w:p>
    <w:p w14:paraId="44A99564" w14:textId="79F6745E" w:rsidR="00C523DA" w:rsidRPr="00C523DA" w:rsidRDefault="00C523DA"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w:t>
      </w:r>
      <w:r w:rsidR="00EC206B">
        <w:rPr>
          <w:rFonts w:ascii="Times New Roman" w:hAnsi="Times New Roman" w:cs="Times New Roman"/>
          <w:sz w:val="24"/>
          <w:szCs w:val="24"/>
        </w:rPr>
        <w:t>second line</w:t>
      </w:r>
      <w:r>
        <w:rPr>
          <w:rFonts w:ascii="Times New Roman" w:hAnsi="Times New Roman" w:cs="Times New Roman"/>
          <w:sz w:val="24"/>
          <w:szCs w:val="24"/>
        </w:rPr>
        <w:t xml:space="preserve"> describes the number of energy groups</w:t>
      </w:r>
      <w:r w:rsidR="00EC206B">
        <w:rPr>
          <w:rFonts w:ascii="Times New Roman" w:hAnsi="Times New Roman" w:cs="Times New Roman"/>
          <w:sz w:val="24"/>
          <w:szCs w:val="24"/>
        </w:rPr>
        <w:t xml:space="preserve"> (140)</w:t>
      </w:r>
      <w:r>
        <w:rPr>
          <w:rFonts w:ascii="Times New Roman" w:hAnsi="Times New Roman" w:cs="Times New Roman"/>
          <w:sz w:val="24"/>
          <w:szCs w:val="24"/>
        </w:rPr>
        <w:t>, number of reactions</w:t>
      </w:r>
      <w:r w:rsidR="00EC206B">
        <w:rPr>
          <w:rFonts w:ascii="Times New Roman" w:hAnsi="Times New Roman" w:cs="Times New Roman"/>
          <w:sz w:val="24"/>
          <w:szCs w:val="24"/>
        </w:rPr>
        <w:t xml:space="preserve"> (6)</w:t>
      </w:r>
      <w:r>
        <w:rPr>
          <w:rFonts w:ascii="Times New Roman" w:hAnsi="Times New Roman" w:cs="Times New Roman"/>
          <w:sz w:val="24"/>
          <w:szCs w:val="24"/>
        </w:rPr>
        <w:t xml:space="preserve">,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type</w:t>
      </w:r>
      <w:r w:rsidR="00EC206B">
        <w:rPr>
          <w:rFonts w:ascii="Times New Roman" w:hAnsi="Times New Roman" w:cs="Times New Roman"/>
          <w:sz w:val="24"/>
          <w:szCs w:val="24"/>
        </w:rPr>
        <w:t xml:space="preserve"> (normal)</w:t>
      </w:r>
      <w:r>
        <w:rPr>
          <w:rFonts w:ascii="Times New Roman" w:hAnsi="Times New Roman" w:cs="Times New Roman"/>
          <w:sz w:val="24"/>
          <w:szCs w:val="24"/>
        </w:rPr>
        <w:t xml:space="preserve">, output </w:t>
      </w:r>
      <w:proofErr w:type="gramStart"/>
      <w:r>
        <w:rPr>
          <w:rFonts w:ascii="Times New Roman" w:hAnsi="Times New Roman" w:cs="Times New Roman"/>
          <w:sz w:val="24"/>
          <w:szCs w:val="24"/>
        </w:rPr>
        <w:t>run</w:t>
      </w:r>
      <w:r w:rsidR="00EC206B">
        <w:rPr>
          <w:rFonts w:ascii="Times New Roman" w:hAnsi="Times New Roman" w:cs="Times New Roman"/>
          <w:sz w:val="24"/>
          <w:szCs w:val="24"/>
        </w:rPr>
        <w:t>(</w:t>
      </w:r>
      <w:proofErr w:type="gramEnd"/>
      <w:r w:rsidR="00EC206B">
        <w:rPr>
          <w:rFonts w:ascii="Times New Roman" w:hAnsi="Times New Roman" w:cs="Times New Roman"/>
          <w:sz w:val="24"/>
          <w:szCs w:val="24"/>
        </w:rPr>
        <w:t>spectral modification)</w:t>
      </w:r>
      <w:r>
        <w:rPr>
          <w:rFonts w:ascii="Times New Roman" w:hAnsi="Times New Roman" w:cs="Times New Roman"/>
          <w:sz w:val="24"/>
          <w:szCs w:val="24"/>
        </w:rPr>
        <w:t xml:space="preserve"> and flux structure</w:t>
      </w:r>
      <w:r w:rsidR="00EC206B">
        <w:rPr>
          <w:rFonts w:ascii="Times New Roman" w:hAnsi="Times New Roman" w:cs="Times New Roman"/>
          <w:sz w:val="24"/>
          <w:szCs w:val="24"/>
        </w:rPr>
        <w:t xml:space="preserve"> (group flux)</w:t>
      </w:r>
      <w:r>
        <w:rPr>
          <w:rFonts w:ascii="Times New Roman" w:hAnsi="Times New Roman" w:cs="Times New Roman"/>
          <w:sz w:val="24"/>
          <w:szCs w:val="24"/>
        </w:rPr>
        <w:t xml:space="preserve">. </w:t>
      </w:r>
    </w:p>
    <w:p w14:paraId="69788700" w14:textId="6AF0A9F8" w:rsidR="00C523DA" w:rsidRPr="00EC206B" w:rsidRDefault="00C523DA"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w:t>
      </w:r>
      <w:r w:rsidR="00EC206B">
        <w:rPr>
          <w:rFonts w:ascii="Times New Roman" w:hAnsi="Times New Roman" w:cs="Times New Roman"/>
          <w:sz w:val="24"/>
          <w:szCs w:val="24"/>
        </w:rPr>
        <w:t>third</w:t>
      </w:r>
      <w:r>
        <w:rPr>
          <w:rFonts w:ascii="Times New Roman" w:hAnsi="Times New Roman" w:cs="Times New Roman"/>
          <w:sz w:val="24"/>
          <w:szCs w:val="24"/>
        </w:rPr>
        <w:t xml:space="preserve"> line defines the </w:t>
      </w:r>
      <w:r w:rsidR="00EC206B">
        <w:rPr>
          <w:rFonts w:ascii="Times New Roman" w:hAnsi="Times New Roman" w:cs="Times New Roman"/>
          <w:sz w:val="24"/>
          <w:szCs w:val="24"/>
        </w:rPr>
        <w:t xml:space="preserve">covariances. The default values are used. </w:t>
      </w:r>
    </w:p>
    <w:p w14:paraId="2DB575F9" w14:textId="60D4DA88" w:rsidR="00EC206B" w:rsidRPr="00EC206B" w:rsidRDefault="00EC206B"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fourth line describes the normalization (automatic), spectral modification technique (chi-square), flux adjustments (logarithmic), time (1 second) and normalization factor (1). </w:t>
      </w:r>
    </w:p>
    <w:p w14:paraId="52F93F18" w14:textId="769BB832" w:rsidR="00EC206B" w:rsidRPr="00EC206B" w:rsidRDefault="00EC206B"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next section provides the input for the sig-phi values. </w:t>
      </w:r>
    </w:p>
    <w:p w14:paraId="3B08BF1F" w14:textId="77777777"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short format reaction name is used to identify the reaction. </w:t>
      </w:r>
    </w:p>
    <w:p w14:paraId="58E1D438" w14:textId="77777777"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second value is the sig-phi number which is followed by the error. </w:t>
      </w:r>
    </w:p>
    <w:p w14:paraId="4B14713E" w14:textId="77777777"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remaining spaces are padded to define the flux type (IFX is isotropic). </w:t>
      </w:r>
    </w:p>
    <w:p w14:paraId="4EF64C7A" w14:textId="09397D1D" w:rsidR="00EC206B" w:rsidRPr="00EC206B" w:rsidRDefault="00EC206B" w:rsidP="00EA7FA9">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non-threshold reactions also have an identifier corresponding to the 4-letter identifier in sshldlib.dat followed by the thickness in mils. </w:t>
      </w:r>
    </w:p>
    <w:p w14:paraId="7D8182F2" w14:textId="0EC9DA63" w:rsidR="00EC206B" w:rsidRPr="00F25484" w:rsidRDefault="00EC206B"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following three sections describe the flux uncertainty, flux value, and mini-spectrum. </w:t>
      </w:r>
    </w:p>
    <w:p w14:paraId="76DF5A38" w14:textId="77777777" w:rsidR="00F25484" w:rsidRPr="00F25484" w:rsidRDefault="00EC206B" w:rsidP="00EA7FA9">
      <w:pPr>
        <w:pStyle w:val="ListParagraph"/>
        <w:numPr>
          <w:ilvl w:val="3"/>
          <w:numId w:val="3"/>
        </w:numPr>
        <w:spacing w:after="120" w:line="240" w:lineRule="auto"/>
        <w:rPr>
          <w:rFonts w:ascii="Times New Roman" w:hAnsi="Times New Roman" w:cs="Times New Roman"/>
          <w:b/>
          <w:sz w:val="24"/>
          <w:szCs w:val="24"/>
        </w:rPr>
      </w:pPr>
      <w:r w:rsidRPr="00F25484">
        <w:rPr>
          <w:rFonts w:ascii="Times New Roman" w:hAnsi="Times New Roman" w:cs="Times New Roman"/>
          <w:sz w:val="24"/>
          <w:szCs w:val="24"/>
        </w:rPr>
        <w:t xml:space="preserve">The flux uncertainty is the relative error. A text identifier leads the value of the number of groups to use. The flux uncertainty first value should correspond with the energy group structure (140), although not required. The values are inserted below the group number line. These values, as well as for the flux itself, can be placed in a row under 80 characters or inserted one row at a time. </w:t>
      </w:r>
    </w:p>
    <w:p w14:paraId="2FA2B6E0" w14:textId="09525A1F" w:rsidR="00C523DA" w:rsidRPr="00B54F37" w:rsidRDefault="00EC206B" w:rsidP="00EA7FA9">
      <w:pPr>
        <w:pStyle w:val="ListParagraph"/>
        <w:numPr>
          <w:ilvl w:val="3"/>
          <w:numId w:val="3"/>
        </w:numPr>
        <w:spacing w:after="120" w:line="240" w:lineRule="auto"/>
        <w:rPr>
          <w:rFonts w:ascii="Times New Roman" w:hAnsi="Times New Roman" w:cs="Times New Roman"/>
          <w:b/>
          <w:sz w:val="24"/>
          <w:szCs w:val="24"/>
        </w:rPr>
      </w:pPr>
      <w:r w:rsidRPr="00F25484">
        <w:rPr>
          <w:rFonts w:ascii="Times New Roman" w:hAnsi="Times New Roman" w:cs="Times New Roman"/>
          <w:sz w:val="24"/>
          <w:szCs w:val="24"/>
        </w:rPr>
        <w:t>The flux value (</w:t>
      </w:r>
      <w:r w:rsidRPr="00F25484">
        <w:rPr>
          <w:rFonts w:ascii="Times New Roman" w:eastAsiaTheme="minorEastAsia" w:hAnsi="Times New Roman" w:cs="Times New Roman"/>
          <w:sz w:val="24"/>
          <w:szCs w:val="24"/>
        </w:rPr>
        <w:t xml:space="preserve">units of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 xml:space="preserve">-s </m:t>
            </m:r>
          </m:den>
        </m:f>
        <m:r>
          <w:rPr>
            <w:rFonts w:ascii="Cambria Math" w:hAnsi="Cambria Math" w:cs="Times New Roman"/>
            <w:sz w:val="24"/>
            <w:szCs w:val="24"/>
          </w:rPr>
          <m:t xml:space="preserve">) </m:t>
        </m:r>
      </m:oMath>
      <w:r w:rsidR="00F25484" w:rsidRPr="00F25484">
        <w:rPr>
          <w:rFonts w:ascii="Times New Roman" w:eastAsiaTheme="minorEastAsia" w:hAnsi="Times New Roman" w:cs="Times New Roman"/>
          <w:sz w:val="24"/>
          <w:szCs w:val="24"/>
        </w:rPr>
        <w:t>has a similar form to the flux uncertainty. The second line describes the number of groups (140), thermal Maxwellian (no), normalization (1.0), temperature of Maxwellian (20, not used), and the energy to use thermal Maxwellian at. The values for a thermal Maxwellian are not used b</w:t>
      </w:r>
      <w:r w:rsidR="00F25484">
        <w:rPr>
          <w:rFonts w:ascii="Times New Roman" w:eastAsiaTheme="minorEastAsia" w:hAnsi="Times New Roman" w:cs="Times New Roman"/>
          <w:sz w:val="24"/>
          <w:szCs w:val="24"/>
        </w:rPr>
        <w:t xml:space="preserve">ecause the neutrons are not at thermal equilibrium. </w:t>
      </w:r>
      <w:r w:rsidR="00963BC4">
        <w:rPr>
          <w:rFonts w:ascii="Times New Roman" w:eastAsiaTheme="minorEastAsia" w:hAnsi="Times New Roman" w:cs="Times New Roman"/>
          <w:sz w:val="24"/>
          <w:szCs w:val="24"/>
        </w:rPr>
        <w:t xml:space="preserve">As a reminder, we are actually calculating the time integrated flux or fluence here. </w:t>
      </w:r>
    </w:p>
    <w:p w14:paraId="48498C19" w14:textId="11A51B8D" w:rsidR="005C39F5" w:rsidRPr="005C39F5" w:rsidRDefault="00B54F37" w:rsidP="005C39F5">
      <w:pPr>
        <w:pStyle w:val="ListParagraph"/>
        <w:numPr>
          <w:ilvl w:val="3"/>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The last line provides binning for a mini-spectrum that is shown in the output. There is no reason to modify this line for this laboratory. </w:t>
      </w:r>
    </w:p>
    <w:p w14:paraId="26871C0B" w14:textId="09A1B77C" w:rsidR="00175F19" w:rsidRDefault="00175F19" w:rsidP="005C39F5">
      <w:pPr>
        <w:spacing w:after="120" w:line="240" w:lineRule="auto"/>
        <w:rPr>
          <w:rFonts w:ascii="Times New Roman" w:hAnsi="Times New Roman" w:cs="Times New Roman"/>
          <w:b/>
          <w:sz w:val="24"/>
          <w:szCs w:val="24"/>
        </w:rPr>
      </w:pPr>
    </w:p>
    <w:p w14:paraId="1C08B909" w14:textId="15AF4F76" w:rsidR="005C39F5" w:rsidRDefault="005C39F5" w:rsidP="005C39F5">
      <w:pPr>
        <w:spacing w:after="120" w:line="240" w:lineRule="auto"/>
        <w:rPr>
          <w:rFonts w:ascii="Times New Roman" w:hAnsi="Times New Roman" w:cs="Times New Roman"/>
          <w:b/>
          <w:sz w:val="24"/>
          <w:szCs w:val="24"/>
        </w:rPr>
      </w:pPr>
    </w:p>
    <w:p w14:paraId="01881665" w14:textId="5CCFE0D4" w:rsidR="005C39F5" w:rsidRDefault="005C39F5" w:rsidP="005C39F5">
      <w:pPr>
        <w:spacing w:after="120" w:line="240" w:lineRule="auto"/>
        <w:rPr>
          <w:rFonts w:ascii="Times New Roman" w:hAnsi="Times New Roman" w:cs="Times New Roman"/>
          <w:b/>
          <w:sz w:val="24"/>
          <w:szCs w:val="24"/>
        </w:rPr>
      </w:pPr>
    </w:p>
    <w:p w14:paraId="2DF11171" w14:textId="1436D4A0" w:rsidR="005C39F5" w:rsidRDefault="005C39F5" w:rsidP="005C39F5">
      <w:pPr>
        <w:spacing w:after="120" w:line="240" w:lineRule="auto"/>
        <w:rPr>
          <w:rFonts w:ascii="Times New Roman" w:hAnsi="Times New Roman" w:cs="Times New Roman"/>
          <w:b/>
          <w:sz w:val="24"/>
          <w:szCs w:val="24"/>
        </w:rPr>
      </w:pPr>
    </w:p>
    <w:p w14:paraId="1687B6EC" w14:textId="6F81496F" w:rsidR="005C39F5" w:rsidRDefault="005C39F5" w:rsidP="005C39F5">
      <w:pPr>
        <w:spacing w:after="120" w:line="240" w:lineRule="auto"/>
        <w:rPr>
          <w:rFonts w:ascii="Times New Roman" w:hAnsi="Times New Roman" w:cs="Times New Roman"/>
          <w:b/>
          <w:sz w:val="24"/>
          <w:szCs w:val="24"/>
        </w:rPr>
      </w:pPr>
    </w:p>
    <w:p w14:paraId="4DEB0F06" w14:textId="27FF700A" w:rsidR="005C39F5" w:rsidRDefault="005C39F5" w:rsidP="005C39F5">
      <w:pPr>
        <w:spacing w:after="120" w:line="240" w:lineRule="auto"/>
        <w:rPr>
          <w:rFonts w:ascii="Times New Roman" w:hAnsi="Times New Roman" w:cs="Times New Roman"/>
          <w:b/>
          <w:sz w:val="24"/>
          <w:szCs w:val="24"/>
        </w:rPr>
      </w:pPr>
      <w:r>
        <w:rPr>
          <w:noProof/>
        </w:rPr>
        <w:lastRenderedPageBreak/>
        <w:drawing>
          <wp:inline distT="0" distB="0" distL="0" distR="0" wp14:anchorId="72B39A22" wp14:editId="4C1A4CC1">
            <wp:extent cx="5943600" cy="6527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27800"/>
                    </a:xfrm>
                    <a:prstGeom prst="rect">
                      <a:avLst/>
                    </a:prstGeom>
                  </pic:spPr>
                </pic:pic>
              </a:graphicData>
            </a:graphic>
          </wp:inline>
        </w:drawing>
      </w:r>
    </w:p>
    <w:p w14:paraId="0D7A0701" w14:textId="23A9F64F" w:rsidR="005C39F5" w:rsidRDefault="005C39F5" w:rsidP="005C39F5">
      <w:pPr>
        <w:spacing w:after="120" w:line="240" w:lineRule="auto"/>
        <w:rPr>
          <w:rFonts w:ascii="Times New Roman" w:hAnsi="Times New Roman" w:cs="Times New Roman"/>
          <w:b/>
          <w:sz w:val="24"/>
          <w:szCs w:val="24"/>
        </w:rPr>
      </w:pPr>
    </w:p>
    <w:p w14:paraId="4A5AF643" w14:textId="1EA63FB5" w:rsidR="005C39F5" w:rsidRDefault="005C39F5" w:rsidP="005C39F5">
      <w:pPr>
        <w:spacing w:after="120" w:line="240" w:lineRule="auto"/>
        <w:rPr>
          <w:rFonts w:ascii="Times New Roman" w:hAnsi="Times New Roman" w:cs="Times New Roman"/>
          <w:b/>
          <w:sz w:val="24"/>
          <w:szCs w:val="24"/>
        </w:rPr>
      </w:pPr>
    </w:p>
    <w:p w14:paraId="6AE6D4A6" w14:textId="3478D29A" w:rsidR="005C39F5" w:rsidRDefault="005C39F5" w:rsidP="005C39F5">
      <w:pPr>
        <w:spacing w:after="120" w:line="240" w:lineRule="auto"/>
        <w:rPr>
          <w:rFonts w:ascii="Times New Roman" w:hAnsi="Times New Roman" w:cs="Times New Roman"/>
          <w:b/>
          <w:sz w:val="24"/>
          <w:szCs w:val="24"/>
        </w:rPr>
      </w:pPr>
    </w:p>
    <w:p w14:paraId="1A341FCF" w14:textId="5CB51513" w:rsidR="005C39F5" w:rsidRDefault="005C39F5" w:rsidP="005C39F5">
      <w:pPr>
        <w:spacing w:after="120" w:line="240" w:lineRule="auto"/>
        <w:rPr>
          <w:rFonts w:ascii="Times New Roman" w:hAnsi="Times New Roman" w:cs="Times New Roman"/>
          <w:b/>
          <w:sz w:val="24"/>
          <w:szCs w:val="24"/>
        </w:rPr>
      </w:pPr>
    </w:p>
    <w:p w14:paraId="29F661AE" w14:textId="6C0E19A3" w:rsidR="005C39F5" w:rsidRDefault="005C39F5" w:rsidP="005C39F5">
      <w:pPr>
        <w:spacing w:after="120" w:line="240" w:lineRule="auto"/>
        <w:rPr>
          <w:rFonts w:ascii="Times New Roman" w:hAnsi="Times New Roman" w:cs="Times New Roman"/>
          <w:b/>
          <w:sz w:val="24"/>
          <w:szCs w:val="24"/>
        </w:rPr>
      </w:pPr>
    </w:p>
    <w:p w14:paraId="75BF7964" w14:textId="77777777" w:rsidR="005C39F5" w:rsidRPr="005C39F5" w:rsidRDefault="005C39F5" w:rsidP="005C39F5">
      <w:pPr>
        <w:spacing w:after="120" w:line="240" w:lineRule="auto"/>
        <w:rPr>
          <w:rFonts w:ascii="Times New Roman" w:hAnsi="Times New Roman" w:cs="Times New Roman"/>
          <w:b/>
          <w:sz w:val="24"/>
          <w:szCs w:val="24"/>
        </w:rPr>
      </w:pPr>
    </w:p>
    <w:p w14:paraId="52027475" w14:textId="452FBBA6" w:rsidR="00C523DA" w:rsidRDefault="00C523DA" w:rsidP="00EA7FA9">
      <w:pPr>
        <w:pStyle w:val="ListParagraph"/>
        <w:numPr>
          <w:ilvl w:val="0"/>
          <w:numId w:val="3"/>
        </w:numPr>
        <w:spacing w:after="120" w:line="240" w:lineRule="auto"/>
        <w:rPr>
          <w:rFonts w:ascii="Times New Roman" w:hAnsi="Times New Roman" w:cs="Times New Roman"/>
          <w:b/>
          <w:sz w:val="24"/>
          <w:szCs w:val="24"/>
        </w:rPr>
      </w:pPr>
      <w:r w:rsidRPr="00C523DA">
        <w:rPr>
          <w:rFonts w:ascii="Times New Roman" w:hAnsi="Times New Roman" w:cs="Times New Roman"/>
          <w:b/>
          <w:sz w:val="24"/>
          <w:szCs w:val="24"/>
        </w:rPr>
        <w:lastRenderedPageBreak/>
        <w:t>P</w:t>
      </w:r>
      <w:r>
        <w:rPr>
          <w:rFonts w:ascii="Times New Roman" w:hAnsi="Times New Roman" w:cs="Times New Roman"/>
          <w:b/>
          <w:sz w:val="24"/>
          <w:szCs w:val="24"/>
        </w:rPr>
        <w:t>rocedure: Running STAYSL</w:t>
      </w:r>
    </w:p>
    <w:p w14:paraId="533EAD1D" w14:textId="2E722CDF" w:rsidR="00A060A6" w:rsidRPr="00A060A6" w:rsidRDefault="00A060A6" w:rsidP="00EA7FA9">
      <w:pPr>
        <w:pStyle w:val="ListParagraph"/>
        <w:numPr>
          <w:ilvl w:val="1"/>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Initial Run </w:t>
      </w:r>
    </w:p>
    <w:p w14:paraId="6D3020EE" w14:textId="24170FE4" w:rsidR="00A060A6" w:rsidRPr="00A060A6" w:rsidRDefault="00A060A6"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STAYSL is executed by double clicking the STAYSL_PNNL.exe. The executable must be in the same folder with the sshldlib.dat, stayslin.dat, covarlib_140.dat, and xsectlib_140.dat. The group structure libraries are distributed with STAYSL</w:t>
      </w:r>
      <w:r w:rsidR="00963BC4">
        <w:rPr>
          <w:rFonts w:ascii="Times New Roman" w:hAnsi="Times New Roman" w:cs="Times New Roman"/>
          <w:sz w:val="24"/>
          <w:szCs w:val="24"/>
        </w:rPr>
        <w:t xml:space="preserve"> (covarlib_140.dat and xsectlib_140.dat). </w:t>
      </w:r>
    </w:p>
    <w:p w14:paraId="7A298762" w14:textId="112A12DE" w:rsidR="00A060A6" w:rsidRPr="00875F19" w:rsidRDefault="00A060A6" w:rsidP="00EA7FA9">
      <w:pPr>
        <w:pStyle w:val="ListParagraph"/>
        <w:numPr>
          <w:ilvl w:val="2"/>
          <w:numId w:val="3"/>
        </w:numPr>
        <w:spacing w:after="120" w:line="240" w:lineRule="auto"/>
        <w:rPr>
          <w:rFonts w:ascii="Times New Roman" w:hAnsi="Times New Roman" w:cs="Times New Roman"/>
          <w:b/>
          <w:sz w:val="24"/>
          <w:szCs w:val="24"/>
        </w:rPr>
      </w:pPr>
      <w:r w:rsidRPr="00875F19">
        <w:rPr>
          <w:rFonts w:ascii="Times New Roman" w:hAnsi="Times New Roman" w:cs="Times New Roman"/>
          <w:sz w:val="24"/>
          <w:szCs w:val="24"/>
        </w:rPr>
        <w:t>A terminal will open that prompts for an input file. stayslin.dat is the default input</w:t>
      </w:r>
      <w:r w:rsidR="00875F19">
        <w:rPr>
          <w:rFonts w:ascii="Times New Roman" w:hAnsi="Times New Roman" w:cs="Times New Roman"/>
          <w:sz w:val="24"/>
          <w:szCs w:val="24"/>
        </w:rPr>
        <w:t>.</w:t>
      </w:r>
      <w:r w:rsidRPr="00875F19">
        <w:rPr>
          <w:rFonts w:ascii="Times New Roman" w:hAnsi="Times New Roman" w:cs="Times New Roman"/>
          <w:sz w:val="24"/>
          <w:szCs w:val="24"/>
        </w:rPr>
        <w:t xml:space="preserve"> A warning message will appear if old results will be overwritten. </w:t>
      </w:r>
    </w:p>
    <w:p w14:paraId="27311CAA" w14:textId="6B493D2A" w:rsidR="00955074" w:rsidRPr="00175F19" w:rsidRDefault="00955074"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What is the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Answer: </w:t>
      </w:r>
      <w:r w:rsidRPr="00955074">
        <w:rPr>
          <w:rFonts w:ascii="Times New Roman" w:eastAsiaTheme="minorEastAsia" w:hAnsi="Times New Roman" w:cs="Times New Roman"/>
          <w:sz w:val="24"/>
          <w:szCs w:val="24"/>
        </w:rPr>
        <w:t>213</w:t>
      </w:r>
      <w:r>
        <w:rPr>
          <w:rFonts w:ascii="Times New Roman" w:eastAsiaTheme="minorEastAsia" w:hAnsi="Times New Roman" w:cs="Times New Roman"/>
          <w:sz w:val="24"/>
          <w:szCs w:val="24"/>
        </w:rPr>
        <w:t xml:space="preserve">4. </w:t>
      </w:r>
      <w:r w:rsidR="00E801B2">
        <w:rPr>
          <w:rFonts w:ascii="Times New Roman" w:eastAsiaTheme="minorEastAsia" w:hAnsi="Times New Roman" w:cs="Times New Roman"/>
          <w:sz w:val="24"/>
          <w:szCs w:val="24"/>
        </w:rPr>
        <w:t>A reduced chi-square or</w:t>
      </w:r>
      <w:r>
        <w:rPr>
          <w:rFonts w:ascii="Times New Roman" w:eastAsiaTheme="minorEastAsia" w:hAnsi="Times New Roman" w:cs="Times New Roman"/>
          <w:sz w:val="24"/>
          <w:szCs w:val="24"/>
        </w:rPr>
        <w:t xml:space="preserve"> chi-square per degree of freedom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/DOF)</m:t>
        </m:r>
      </m:oMath>
      <w:r>
        <w:rPr>
          <w:rFonts w:ascii="Times New Roman" w:eastAsiaTheme="minorEastAsia" w:hAnsi="Times New Roman" w:cs="Times New Roman"/>
          <w:sz w:val="24"/>
          <w:szCs w:val="24"/>
        </w:rPr>
        <w:t xml:space="preserve"> </w:t>
      </w:r>
      <w:r w:rsidR="00F758C8">
        <w:rPr>
          <w:rFonts w:ascii="Times New Roman" w:eastAsiaTheme="minorEastAsia" w:hAnsi="Times New Roman" w:cs="Times New Roman"/>
          <w:sz w:val="24"/>
          <w:szCs w:val="24"/>
        </w:rPr>
        <w:t xml:space="preserve">of </w:t>
      </w:r>
      <w:r w:rsidR="00E801B2">
        <w:rPr>
          <w:rFonts w:ascii="Times New Roman" w:eastAsiaTheme="minorEastAsia" w:hAnsi="Times New Roman" w:cs="Times New Roman"/>
          <w:sz w:val="24"/>
          <w:szCs w:val="24"/>
        </w:rPr>
        <w:t>1</w:t>
      </w:r>
      <w:r w:rsidR="00F758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considered </w:t>
      </w:r>
      <w:r w:rsidR="00F758C8">
        <w:rPr>
          <w:rFonts w:ascii="Times New Roman" w:eastAsiaTheme="minorEastAsia" w:hAnsi="Times New Roman" w:cs="Times New Roman"/>
          <w:sz w:val="24"/>
          <w:szCs w:val="24"/>
        </w:rPr>
        <w:t xml:space="preserve">well fitting. The chi-square results show that the guess spectrum is not a good fit. </w:t>
      </w:r>
      <w:r w:rsidR="00EF7479">
        <w:rPr>
          <w:rFonts w:ascii="Times New Roman" w:eastAsiaTheme="minorEastAsia" w:hAnsi="Times New Roman" w:cs="Times New Roman"/>
          <w:sz w:val="24"/>
          <w:szCs w:val="24"/>
        </w:rPr>
        <w:t xml:space="preserve">The output, </w:t>
      </w:r>
      <w:proofErr w:type="spellStart"/>
      <w:r w:rsidR="00EF7479">
        <w:rPr>
          <w:rFonts w:ascii="Times New Roman" w:eastAsiaTheme="minorEastAsia" w:hAnsi="Times New Roman" w:cs="Times New Roman"/>
          <w:sz w:val="24"/>
          <w:szCs w:val="24"/>
        </w:rPr>
        <w:t>stayslin.out</w:t>
      </w:r>
      <w:proofErr w:type="spellEnd"/>
      <w:r w:rsidR="00EF7479">
        <w:rPr>
          <w:rFonts w:ascii="Times New Roman" w:eastAsiaTheme="minorEastAsia" w:hAnsi="Times New Roman" w:cs="Times New Roman"/>
          <w:sz w:val="24"/>
          <w:szCs w:val="24"/>
        </w:rPr>
        <w:t xml:space="preserve">, displays a summary table of the results which includes chi-square values and least squares adjusted activities. </w:t>
      </w:r>
    </w:p>
    <w:p w14:paraId="74B3BFF8" w14:textId="2613DDBB" w:rsidR="00175F19" w:rsidRPr="00963BC4" w:rsidRDefault="00963BC4" w:rsidP="00963BC4">
      <w:pPr>
        <w:spacing w:after="120" w:line="240" w:lineRule="auto"/>
        <w:rPr>
          <w:rFonts w:ascii="Times New Roman" w:hAnsi="Times New Roman" w:cs="Times New Roman"/>
          <w:b/>
          <w:sz w:val="24"/>
          <w:szCs w:val="24"/>
        </w:rPr>
      </w:pPr>
      <w:r>
        <w:rPr>
          <w:noProof/>
        </w:rPr>
        <w:drawing>
          <wp:inline distT="0" distB="0" distL="0" distR="0" wp14:anchorId="632E0D59" wp14:editId="3D3A392A">
            <wp:extent cx="5943600" cy="2355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5215"/>
                    </a:xfrm>
                    <a:prstGeom prst="rect">
                      <a:avLst/>
                    </a:prstGeom>
                  </pic:spPr>
                </pic:pic>
              </a:graphicData>
            </a:graphic>
          </wp:inline>
        </w:drawing>
      </w:r>
    </w:p>
    <w:p w14:paraId="64CE4075" w14:textId="123E59C3" w:rsidR="00955074" w:rsidRPr="00875F19" w:rsidRDefault="00A060A6" w:rsidP="00EA7FA9">
      <w:pPr>
        <w:pStyle w:val="ListParagraph"/>
        <w:numPr>
          <w:ilvl w:val="1"/>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Iterative Approach</w:t>
      </w:r>
      <w:r w:rsidR="00955074">
        <w:rPr>
          <w:rFonts w:ascii="Times New Roman" w:hAnsi="Times New Roman" w:cs="Times New Roman"/>
          <w:sz w:val="24"/>
          <w:szCs w:val="24"/>
        </w:rPr>
        <w:t>es. An iterative approach to STAYSL is not necessary if the activation results have good statistics and the spectrum is well characterized. However, it is assumed that the guess spectrum is a relatively poor guess</w:t>
      </w:r>
      <w:r w:rsidR="00963BC4">
        <w:rPr>
          <w:rFonts w:ascii="Times New Roman" w:hAnsi="Times New Roman" w:cs="Times New Roman"/>
          <w:sz w:val="24"/>
          <w:szCs w:val="24"/>
        </w:rPr>
        <w:t xml:space="preserve"> based on the first </w:t>
      </w:r>
      <w:r w:rsidR="00AB0046">
        <w:rPr>
          <w:rFonts w:ascii="Times New Roman" w:hAnsi="Times New Roman" w:cs="Times New Roman"/>
          <w:sz w:val="24"/>
          <w:szCs w:val="24"/>
        </w:rPr>
        <w:t>iteration.</w:t>
      </w:r>
      <w:r w:rsidR="00955074">
        <w:rPr>
          <w:rFonts w:ascii="Times New Roman" w:hAnsi="Times New Roman" w:cs="Times New Roman"/>
          <w:sz w:val="24"/>
          <w:szCs w:val="24"/>
        </w:rPr>
        <w:t xml:space="preserve"> STAYSLmodified.py is a python function that iteratively runs a STAYSL input file by stripping the output and creating a new input file</w:t>
      </w:r>
      <w:r w:rsidR="00AB0046">
        <w:rPr>
          <w:rFonts w:ascii="Times New Roman" w:hAnsi="Times New Roman" w:cs="Times New Roman"/>
          <w:sz w:val="24"/>
          <w:szCs w:val="24"/>
        </w:rPr>
        <w:t xml:space="preserve"> that is executed. </w:t>
      </w:r>
      <w:r w:rsidR="00955074">
        <w:rPr>
          <w:rFonts w:ascii="Times New Roman" w:hAnsi="Times New Roman" w:cs="Times New Roman"/>
          <w:sz w:val="24"/>
          <w:szCs w:val="24"/>
        </w:rPr>
        <w:t xml:space="preserve">There are two main options for the iterative approach: updating the flux uncertainty, and the chi-square convergence criteria. An example invocation is shown below. </w:t>
      </w:r>
      <w:r w:rsidR="00F758C8">
        <w:rPr>
          <w:rFonts w:ascii="Times New Roman" w:hAnsi="Times New Roman" w:cs="Times New Roman"/>
          <w:sz w:val="24"/>
          <w:szCs w:val="24"/>
        </w:rPr>
        <w:t>The</w:t>
      </w:r>
      <w:r w:rsidR="00963BC4">
        <w:rPr>
          <w:rFonts w:ascii="Times New Roman" w:hAnsi="Times New Roman" w:cs="Times New Roman"/>
          <w:sz w:val="24"/>
          <w:szCs w:val="24"/>
        </w:rPr>
        <w:t xml:space="preserve"> </w:t>
      </w:r>
      <w:proofErr w:type="spellStart"/>
      <w:r w:rsidR="00963BC4">
        <w:rPr>
          <w:rFonts w:ascii="Times New Roman" w:hAnsi="Times New Roman" w:cs="Times New Roman"/>
          <w:sz w:val="24"/>
          <w:szCs w:val="24"/>
        </w:rPr>
        <w:t>IterativeSTAYSL</w:t>
      </w:r>
      <w:proofErr w:type="spellEnd"/>
      <w:r w:rsidR="00F758C8">
        <w:rPr>
          <w:rFonts w:ascii="Times New Roman" w:hAnsi="Times New Roman" w:cs="Times New Roman"/>
          <w:sz w:val="24"/>
          <w:szCs w:val="24"/>
        </w:rPr>
        <w:t xml:space="preserve"> function will run until the chi-square has changed by less than the convergence criteria. The output flux standard deviation is used in successive inputs if the update standard deviation option is used at each iteration. </w:t>
      </w:r>
      <w:r w:rsidR="000E2EA3">
        <w:rPr>
          <w:rFonts w:ascii="Times New Roman" w:hAnsi="Times New Roman" w:cs="Times New Roman"/>
          <w:sz w:val="24"/>
          <w:szCs w:val="24"/>
        </w:rPr>
        <w:t xml:space="preserve">The results are printed if using a python environment such as Spyder. </w:t>
      </w:r>
    </w:p>
    <w:p w14:paraId="4774FADA" w14:textId="78754871" w:rsidR="00955074" w:rsidRDefault="000E2EA3" w:rsidP="00963BC4">
      <w:pPr>
        <w:spacing w:after="120" w:line="240" w:lineRule="auto"/>
        <w:rPr>
          <w:rFonts w:ascii="Times New Roman" w:hAnsi="Times New Roman" w:cs="Times New Roman"/>
          <w:b/>
          <w:sz w:val="24"/>
          <w:szCs w:val="24"/>
        </w:rPr>
      </w:pPr>
      <w:r>
        <w:rPr>
          <w:noProof/>
        </w:rPr>
        <w:drawing>
          <wp:inline distT="0" distB="0" distL="0" distR="0" wp14:anchorId="43AA8A83" wp14:editId="23EDE4F5">
            <wp:extent cx="6036851" cy="133894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9866" cy="1355137"/>
                    </a:xfrm>
                    <a:prstGeom prst="rect">
                      <a:avLst/>
                    </a:prstGeom>
                  </pic:spPr>
                </pic:pic>
              </a:graphicData>
            </a:graphic>
          </wp:inline>
        </w:drawing>
      </w:r>
    </w:p>
    <w:p w14:paraId="141CF0B6" w14:textId="3BD90728" w:rsidR="00955074" w:rsidRPr="00F758C8" w:rsidRDefault="00955074" w:rsidP="00EA7FA9">
      <w:pPr>
        <w:pStyle w:val="ListParagraph"/>
        <w:numPr>
          <w:ilvl w:val="2"/>
          <w:numId w:val="3"/>
        </w:numPr>
        <w:spacing w:after="120" w:line="240" w:lineRule="auto"/>
        <w:rPr>
          <w:rFonts w:ascii="Times New Roman" w:hAnsi="Times New Roman" w:cs="Times New Roman"/>
          <w:b/>
          <w:sz w:val="24"/>
          <w:szCs w:val="24"/>
        </w:rPr>
      </w:pPr>
      <w:bookmarkStart w:id="0" w:name="_GoBack"/>
      <w:bookmarkEnd w:id="0"/>
      <w:r>
        <w:rPr>
          <w:rFonts w:ascii="Times New Roman" w:hAnsi="Times New Roman" w:cs="Times New Roman"/>
          <w:sz w:val="24"/>
          <w:szCs w:val="24"/>
        </w:rPr>
        <w:lastRenderedPageBreak/>
        <w:t xml:space="preserve">Copy </w:t>
      </w:r>
      <w:r w:rsidR="00F758C8">
        <w:rPr>
          <w:rFonts w:ascii="Times New Roman" w:hAnsi="Times New Roman" w:cs="Times New Roman"/>
          <w:sz w:val="24"/>
          <w:szCs w:val="24"/>
        </w:rPr>
        <w:t xml:space="preserve">the input and output of the original STAYSL run including the required executables and data files to two new </w:t>
      </w:r>
      <w:r w:rsidR="00AB0046">
        <w:rPr>
          <w:rFonts w:ascii="Times New Roman" w:hAnsi="Times New Roman" w:cs="Times New Roman"/>
          <w:sz w:val="24"/>
          <w:szCs w:val="24"/>
        </w:rPr>
        <w:t>directories</w:t>
      </w:r>
      <w:r w:rsidR="00F758C8">
        <w:rPr>
          <w:rFonts w:ascii="Times New Roman" w:hAnsi="Times New Roman" w:cs="Times New Roman"/>
          <w:sz w:val="24"/>
          <w:szCs w:val="24"/>
        </w:rPr>
        <w:t xml:space="preserve">. One folder is for an iterative approach updating the standard deviation, and the other folder is without. </w:t>
      </w:r>
    </w:p>
    <w:p w14:paraId="4E2C32FE" w14:textId="56D7935D" w:rsidR="00F758C8" w:rsidRPr="00F758C8" w:rsidRDefault="00F758C8"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Create a simple python script pointing to each of these folders and perform an iterative evaluation of the neutron environment. </w:t>
      </w:r>
    </w:p>
    <w:p w14:paraId="273D4D53" w14:textId="13FFB1B5" w:rsidR="00F758C8" w:rsidRPr="00F758C8" w:rsidRDefault="00F758C8"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Execute an iterative evaluation with a chi-square convergence of 0.01</w:t>
      </w:r>
      <w:r w:rsidR="00963BC4">
        <w:rPr>
          <w:rFonts w:ascii="Times New Roman" w:hAnsi="Times New Roman" w:cs="Times New Roman"/>
          <w:sz w:val="24"/>
          <w:szCs w:val="24"/>
        </w:rPr>
        <w:t>. Perform the iterations</w:t>
      </w:r>
      <w:r>
        <w:rPr>
          <w:rFonts w:ascii="Times New Roman" w:hAnsi="Times New Roman" w:cs="Times New Roman"/>
          <w:sz w:val="24"/>
          <w:szCs w:val="24"/>
        </w:rPr>
        <w:t xml:space="preserve"> with and without updating the standard deviation </w:t>
      </w:r>
    </w:p>
    <w:p w14:paraId="4E292FDC" w14:textId="222D1708" w:rsidR="000E2EA3" w:rsidRPr="00E801B2" w:rsidRDefault="00F758C8" w:rsidP="00EA7FA9">
      <w:pPr>
        <w:pStyle w:val="ListParagraph"/>
        <w:numPr>
          <w:ilvl w:val="2"/>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What is the evaluated</w:t>
      </w:r>
      <w:r w:rsidR="00E801B2">
        <w:rPr>
          <w:rFonts w:ascii="Times New Roman" w:hAnsi="Times New Roman" w:cs="Times New Roman"/>
          <w:sz w:val="24"/>
          <w:szCs w:val="24"/>
        </w:rPr>
        <w:t xml:space="preserve"> reduced</w:t>
      </w:r>
      <w:r>
        <w:rPr>
          <w:rFonts w:ascii="Times New Roman" w:hAnsi="Times New Roman" w:cs="Times New Roman"/>
          <w:sz w:val="24"/>
          <w:szCs w:val="24"/>
        </w:rPr>
        <w:t xml:space="preserve"> chi-square with and without</w:t>
      </w:r>
      <w:r w:rsidR="008C4C38">
        <w:rPr>
          <w:rFonts w:ascii="Times New Roman" w:hAnsi="Times New Roman" w:cs="Times New Roman"/>
          <w:sz w:val="24"/>
          <w:szCs w:val="24"/>
        </w:rPr>
        <w:t>?</w:t>
      </w:r>
      <w:r w:rsidR="000E2EA3">
        <w:rPr>
          <w:rFonts w:ascii="Times New Roman" w:hAnsi="Times New Roman" w:cs="Times New Roman"/>
          <w:sz w:val="24"/>
          <w:szCs w:val="24"/>
        </w:rPr>
        <w:t xml:space="preserve"> The results with updating uncertainty are 0.71 and 0.</w:t>
      </w:r>
      <w:r w:rsidR="00E801B2">
        <w:rPr>
          <w:rFonts w:ascii="Times New Roman" w:hAnsi="Times New Roman" w:cs="Times New Roman"/>
          <w:sz w:val="24"/>
          <w:szCs w:val="24"/>
        </w:rPr>
        <w:t xml:space="preserve">48 without updating uncertainty. </w:t>
      </w:r>
    </w:p>
    <w:p w14:paraId="19E7CB6F" w14:textId="0D4F78AD" w:rsidR="00E801B2" w:rsidRPr="00875F19" w:rsidRDefault="00E801B2" w:rsidP="00EA7FA9">
      <w:pPr>
        <w:pStyle w:val="ListParagraph"/>
        <w:numPr>
          <w:ilvl w:val="1"/>
          <w:numId w:val="3"/>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Determine the chi-square test p-value of the best performing iteration (lowest chi-square). Take note that the reduced chi-square is printed from the function. A helpful tool is SciPy’s Statistics chi square function. </w:t>
      </w:r>
      <w:r w:rsidR="008C4C38">
        <w:rPr>
          <w:rFonts w:ascii="Times New Roman" w:hAnsi="Times New Roman" w:cs="Times New Roman"/>
          <w:sz w:val="24"/>
          <w:szCs w:val="24"/>
        </w:rPr>
        <w:t xml:space="preserve">The survival function (1 – cumulative distribution) of the chi-square distribution </w:t>
      </w:r>
      <w:r w:rsidR="00AB0046">
        <w:rPr>
          <w:rFonts w:ascii="Times New Roman" w:hAnsi="Times New Roman" w:cs="Times New Roman"/>
          <w:sz w:val="24"/>
          <w:szCs w:val="24"/>
        </w:rPr>
        <w:t xml:space="preserve">is </w:t>
      </w:r>
      <w:r w:rsidR="00875F19">
        <w:rPr>
          <w:rFonts w:ascii="Times New Roman" w:hAnsi="Times New Roman" w:cs="Times New Roman"/>
          <w:sz w:val="24"/>
          <w:szCs w:val="24"/>
        </w:rPr>
        <w:t>the</w:t>
      </w:r>
      <w:r w:rsidR="008C4C38">
        <w:rPr>
          <w:rFonts w:ascii="Times New Roman" w:hAnsi="Times New Roman" w:cs="Times New Roman"/>
          <w:sz w:val="24"/>
          <w:szCs w:val="24"/>
        </w:rPr>
        <w:t xml:space="preserve"> probability of obtaining a greater chi-square if the results are in fact from the expected distribution</w:t>
      </w:r>
      <w:r w:rsidR="00875F19">
        <w:rPr>
          <w:rFonts w:ascii="Times New Roman" w:hAnsi="Times New Roman" w:cs="Times New Roman"/>
          <w:sz w:val="24"/>
          <w:szCs w:val="24"/>
        </w:rPr>
        <w:t xml:space="preserve"> which is the null hypothesis</w:t>
      </w:r>
      <w:r w:rsidR="008C4C38">
        <w:rPr>
          <w:rFonts w:ascii="Times New Roman" w:hAnsi="Times New Roman" w:cs="Times New Roman"/>
          <w:sz w:val="24"/>
          <w:szCs w:val="24"/>
        </w:rPr>
        <w:t xml:space="preserve">. </w:t>
      </w:r>
      <w:r w:rsidR="00875F19">
        <w:rPr>
          <w:rFonts w:ascii="Times New Roman" w:hAnsi="Times New Roman" w:cs="Times New Roman"/>
          <w:sz w:val="24"/>
          <w:szCs w:val="24"/>
        </w:rPr>
        <w:t xml:space="preserve">A common threshold p-value for rejecting the null hypothesis is 0.05. </w:t>
      </w:r>
      <w:r w:rsidR="00AB0046">
        <w:rPr>
          <w:rFonts w:ascii="Times New Roman" w:hAnsi="Times New Roman" w:cs="Times New Roman"/>
          <w:sz w:val="24"/>
          <w:szCs w:val="24"/>
        </w:rPr>
        <w:t xml:space="preserve">The threshold is equivalent to a significance level of rejecting the results. </w:t>
      </w:r>
    </w:p>
    <w:p w14:paraId="19D3A07C" w14:textId="27F897A4" w:rsidR="007B7EE8" w:rsidRPr="00DA4EEE" w:rsidRDefault="00875F19" w:rsidP="00963BC4">
      <w:pPr>
        <w:spacing w:after="120" w:line="240" w:lineRule="auto"/>
        <w:rPr>
          <w:rFonts w:ascii="Times New Roman" w:hAnsi="Times New Roman" w:cs="Times New Roman"/>
          <w:sz w:val="24"/>
          <w:szCs w:val="24"/>
        </w:rPr>
      </w:pPr>
      <w:r>
        <w:rPr>
          <w:noProof/>
        </w:rPr>
        <w:drawing>
          <wp:inline distT="0" distB="0" distL="0" distR="0" wp14:anchorId="3BC03D24" wp14:editId="0380B3C8">
            <wp:extent cx="6157684" cy="6966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11081" cy="747984"/>
                    </a:xfrm>
                    <a:prstGeom prst="rect">
                      <a:avLst/>
                    </a:prstGeom>
                  </pic:spPr>
                </pic:pic>
              </a:graphicData>
            </a:graphic>
          </wp:inline>
        </w:drawing>
      </w:r>
    </w:p>
    <w:sectPr w:rsidR="007B7EE8" w:rsidRPr="00DA4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B1F39"/>
    <w:multiLevelType w:val="hybridMultilevel"/>
    <w:tmpl w:val="1C429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851A5"/>
    <w:multiLevelType w:val="hybridMultilevel"/>
    <w:tmpl w:val="8FF08BB4"/>
    <w:lvl w:ilvl="0" w:tplc="A9D60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844F17"/>
    <w:multiLevelType w:val="hybridMultilevel"/>
    <w:tmpl w:val="85EC1622"/>
    <w:lvl w:ilvl="0" w:tplc="18D634E4">
      <w:start w:val="7"/>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83E2B"/>
    <w:multiLevelType w:val="multilevel"/>
    <w:tmpl w:val="B3C039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D2E2F0B"/>
    <w:multiLevelType w:val="hybridMultilevel"/>
    <w:tmpl w:val="A622EC7C"/>
    <w:lvl w:ilvl="0" w:tplc="4848894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97"/>
    <w:rsid w:val="000E2EA3"/>
    <w:rsid w:val="0010484E"/>
    <w:rsid w:val="00126497"/>
    <w:rsid w:val="00175F19"/>
    <w:rsid w:val="001F3C4E"/>
    <w:rsid w:val="0023440B"/>
    <w:rsid w:val="00386BA4"/>
    <w:rsid w:val="00530B33"/>
    <w:rsid w:val="005C39F5"/>
    <w:rsid w:val="00666E9B"/>
    <w:rsid w:val="007A1DFE"/>
    <w:rsid w:val="007B39F8"/>
    <w:rsid w:val="007B7EE8"/>
    <w:rsid w:val="008049A4"/>
    <w:rsid w:val="00875F19"/>
    <w:rsid w:val="008856EC"/>
    <w:rsid w:val="008C4C38"/>
    <w:rsid w:val="00955074"/>
    <w:rsid w:val="00963BC4"/>
    <w:rsid w:val="00995DD3"/>
    <w:rsid w:val="00A060A6"/>
    <w:rsid w:val="00AB0046"/>
    <w:rsid w:val="00B54F37"/>
    <w:rsid w:val="00C523DA"/>
    <w:rsid w:val="00D121FA"/>
    <w:rsid w:val="00D826EF"/>
    <w:rsid w:val="00D92BFD"/>
    <w:rsid w:val="00DA4EEE"/>
    <w:rsid w:val="00DD427D"/>
    <w:rsid w:val="00DE6CC2"/>
    <w:rsid w:val="00DE7C8B"/>
    <w:rsid w:val="00E46938"/>
    <w:rsid w:val="00E801B2"/>
    <w:rsid w:val="00EA7FA9"/>
    <w:rsid w:val="00EC206B"/>
    <w:rsid w:val="00ED3A4E"/>
    <w:rsid w:val="00EF7479"/>
    <w:rsid w:val="00F20F79"/>
    <w:rsid w:val="00F25484"/>
    <w:rsid w:val="00F51BAD"/>
    <w:rsid w:val="00F758C8"/>
    <w:rsid w:val="00FB50E9"/>
    <w:rsid w:val="00FD2473"/>
    <w:rsid w:val="00FE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E532"/>
  <w15:chartTrackingRefBased/>
  <w15:docId w15:val="{0367690A-358B-4DA0-935D-6FF12FF9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97"/>
    <w:pPr>
      <w:ind w:left="720"/>
      <w:contextualSpacing/>
    </w:pPr>
  </w:style>
  <w:style w:type="paragraph" w:styleId="Caption">
    <w:name w:val="caption"/>
    <w:basedOn w:val="Normal"/>
    <w:next w:val="Normal"/>
    <w:uiPriority w:val="35"/>
    <w:unhideWhenUsed/>
    <w:qFormat/>
    <w:rsid w:val="00DA4EEE"/>
    <w:pPr>
      <w:spacing w:after="200" w:line="240" w:lineRule="auto"/>
    </w:pPr>
    <w:rPr>
      <w:i/>
      <w:iCs/>
      <w:color w:val="44546A" w:themeColor="text2"/>
      <w:sz w:val="18"/>
      <w:szCs w:val="18"/>
    </w:rPr>
  </w:style>
  <w:style w:type="table" w:styleId="TableGrid">
    <w:name w:val="Table Grid"/>
    <w:basedOn w:val="TableNormal"/>
    <w:uiPriority w:val="39"/>
    <w:rsid w:val="00234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BA4"/>
    <w:rPr>
      <w:color w:val="0563C1" w:themeColor="hyperlink"/>
      <w:u w:val="single"/>
    </w:rPr>
  </w:style>
  <w:style w:type="character" w:styleId="UnresolvedMention">
    <w:name w:val="Unresolved Mention"/>
    <w:basedOn w:val="DefaultParagraphFont"/>
    <w:uiPriority w:val="99"/>
    <w:semiHidden/>
    <w:unhideWhenUsed/>
    <w:rsid w:val="00386BA4"/>
    <w:rPr>
      <w:color w:val="605E5C"/>
      <w:shd w:val="clear" w:color="auto" w:fill="E1DFDD"/>
    </w:rPr>
  </w:style>
  <w:style w:type="character" w:styleId="PlaceholderText">
    <w:name w:val="Placeholder Text"/>
    <w:basedOn w:val="DefaultParagraphFont"/>
    <w:uiPriority w:val="99"/>
    <w:semiHidden/>
    <w:rsid w:val="00EC206B"/>
    <w:rPr>
      <w:color w:val="808080"/>
    </w:rPr>
  </w:style>
  <w:style w:type="character" w:styleId="FollowedHyperlink">
    <w:name w:val="FollowedHyperlink"/>
    <w:basedOn w:val="DefaultParagraphFont"/>
    <w:uiPriority w:val="99"/>
    <w:semiHidden/>
    <w:unhideWhenUsed/>
    <w:rsid w:val="00875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0348">
      <w:bodyDiv w:val="1"/>
      <w:marLeft w:val="0"/>
      <w:marRight w:val="0"/>
      <w:marTop w:val="0"/>
      <w:marBottom w:val="0"/>
      <w:divBdr>
        <w:top w:val="none" w:sz="0" w:space="0" w:color="auto"/>
        <w:left w:val="none" w:sz="0" w:space="0" w:color="auto"/>
        <w:bottom w:val="none" w:sz="0" w:space="0" w:color="auto"/>
        <w:right w:val="none" w:sz="0" w:space="0" w:color="auto"/>
      </w:divBdr>
    </w:div>
    <w:div w:id="174539707">
      <w:bodyDiv w:val="1"/>
      <w:marLeft w:val="0"/>
      <w:marRight w:val="0"/>
      <w:marTop w:val="0"/>
      <w:marBottom w:val="0"/>
      <w:divBdr>
        <w:top w:val="none" w:sz="0" w:space="0" w:color="auto"/>
        <w:left w:val="none" w:sz="0" w:space="0" w:color="auto"/>
        <w:bottom w:val="none" w:sz="0" w:space="0" w:color="auto"/>
        <w:right w:val="none" w:sz="0" w:space="0" w:color="auto"/>
      </w:divBdr>
    </w:div>
    <w:div w:id="639842656">
      <w:bodyDiv w:val="1"/>
      <w:marLeft w:val="0"/>
      <w:marRight w:val="0"/>
      <w:marTop w:val="0"/>
      <w:marBottom w:val="0"/>
      <w:divBdr>
        <w:top w:val="none" w:sz="0" w:space="0" w:color="auto"/>
        <w:left w:val="none" w:sz="0" w:space="0" w:color="auto"/>
        <w:bottom w:val="none" w:sz="0" w:space="0" w:color="auto"/>
        <w:right w:val="none" w:sz="0" w:space="0" w:color="auto"/>
      </w:divBdr>
    </w:div>
    <w:div w:id="778374437">
      <w:bodyDiv w:val="1"/>
      <w:marLeft w:val="0"/>
      <w:marRight w:val="0"/>
      <w:marTop w:val="0"/>
      <w:marBottom w:val="0"/>
      <w:divBdr>
        <w:top w:val="none" w:sz="0" w:space="0" w:color="auto"/>
        <w:left w:val="none" w:sz="0" w:space="0" w:color="auto"/>
        <w:bottom w:val="none" w:sz="0" w:space="0" w:color="auto"/>
        <w:right w:val="none" w:sz="0" w:space="0" w:color="auto"/>
      </w:divBdr>
    </w:div>
    <w:div w:id="1155950325">
      <w:bodyDiv w:val="1"/>
      <w:marLeft w:val="0"/>
      <w:marRight w:val="0"/>
      <w:marTop w:val="0"/>
      <w:marBottom w:val="0"/>
      <w:divBdr>
        <w:top w:val="none" w:sz="0" w:space="0" w:color="auto"/>
        <w:left w:val="none" w:sz="0" w:space="0" w:color="auto"/>
        <w:bottom w:val="none" w:sz="0" w:space="0" w:color="auto"/>
        <w:right w:val="none" w:sz="0" w:space="0" w:color="auto"/>
      </w:divBdr>
    </w:div>
    <w:div w:id="1552300426">
      <w:bodyDiv w:val="1"/>
      <w:marLeft w:val="0"/>
      <w:marRight w:val="0"/>
      <w:marTop w:val="0"/>
      <w:marBottom w:val="0"/>
      <w:divBdr>
        <w:top w:val="none" w:sz="0" w:space="0" w:color="auto"/>
        <w:left w:val="none" w:sz="0" w:space="0" w:color="auto"/>
        <w:bottom w:val="none" w:sz="0" w:space="0" w:color="auto"/>
        <w:right w:val="none" w:sz="0" w:space="0" w:color="auto"/>
      </w:divBdr>
    </w:div>
    <w:div w:id="1718814343">
      <w:bodyDiv w:val="1"/>
      <w:marLeft w:val="0"/>
      <w:marRight w:val="0"/>
      <w:marTop w:val="0"/>
      <w:marBottom w:val="0"/>
      <w:divBdr>
        <w:top w:val="none" w:sz="0" w:space="0" w:color="auto"/>
        <w:left w:val="none" w:sz="0" w:space="0" w:color="auto"/>
        <w:bottom w:val="none" w:sz="0" w:space="0" w:color="auto"/>
        <w:right w:val="none" w:sz="0" w:space="0" w:color="auto"/>
      </w:divBdr>
    </w:div>
    <w:div w:id="202631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radiochemscieng.pnnl.gov/research_areas/research_area_description.asp?id=283"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9</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quartemont</dc:creator>
  <cp:keywords/>
  <dc:description/>
  <cp:lastModifiedBy>nicholas quartemont</cp:lastModifiedBy>
  <cp:revision>5</cp:revision>
  <dcterms:created xsi:type="dcterms:W3CDTF">2018-08-17T12:38:00Z</dcterms:created>
  <dcterms:modified xsi:type="dcterms:W3CDTF">2018-08-22T20:59:00Z</dcterms:modified>
</cp:coreProperties>
</file>