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38F5D" w14:textId="6A78DC45" w:rsidR="0073436D" w:rsidRPr="0073436D" w:rsidRDefault="00B028D4" w:rsidP="0073436D">
      <w:pPr>
        <w:spacing w:after="240"/>
        <w:jc w:val="center"/>
        <w:rPr>
          <w:rFonts w:ascii="Arial Narrow" w:hAnsi="Arial Narrow" w:cs="Arial"/>
          <w:sz w:val="20"/>
        </w:rPr>
      </w:pPr>
      <w:bookmarkStart w:id="0" w:name="_GoBack"/>
      <w:bookmarkEnd w:id="0"/>
      <w:r>
        <w:rPr>
          <w:rFonts w:ascii="Arial Narrow" w:hAnsi="Arial Narrow" w:cs="Arial"/>
          <w:b/>
        </w:rPr>
        <w:t xml:space="preserve">Building 470 Pile – Foil Activation Experiment Plan </w:t>
      </w:r>
    </w:p>
    <w:tbl>
      <w:tblPr>
        <w:tblW w:w="0" w:type="auto"/>
        <w:jc w:val="center"/>
        <w:tblLayout w:type="fixed"/>
        <w:tblCellMar>
          <w:left w:w="115" w:type="dxa"/>
          <w:right w:w="115" w:type="dxa"/>
        </w:tblCellMar>
        <w:tblLook w:val="01E0" w:firstRow="1" w:lastRow="1" w:firstColumn="1" w:lastColumn="1" w:noHBand="0" w:noVBand="0"/>
      </w:tblPr>
      <w:tblGrid>
        <w:gridCol w:w="1602"/>
        <w:gridCol w:w="2862"/>
        <w:gridCol w:w="2880"/>
        <w:gridCol w:w="2520"/>
      </w:tblGrid>
      <w:tr w:rsidR="000A303E" w:rsidRPr="00CB2062" w14:paraId="457E3810" w14:textId="77777777" w:rsidTr="00927842">
        <w:trPr>
          <w:jc w:val="center"/>
        </w:trPr>
        <w:tc>
          <w:tcPr>
            <w:tcW w:w="1602" w:type="dxa"/>
            <w:shd w:val="clear" w:color="auto" w:fill="auto"/>
          </w:tcPr>
          <w:p w14:paraId="055FC4DF" w14:textId="44456C2A" w:rsidR="000A303E" w:rsidRPr="00CB2062" w:rsidRDefault="00654E7E" w:rsidP="00210330">
            <w:pPr>
              <w:spacing w:before="60" w:after="60"/>
              <w:rPr>
                <w:rFonts w:ascii="Arial Narrow" w:hAnsi="Arial Narrow" w:cs="Arial"/>
                <w:sz w:val="20"/>
              </w:rPr>
            </w:pPr>
            <w:r>
              <w:rPr>
                <w:rFonts w:ascii="Arial Narrow" w:hAnsi="Arial Narrow" w:cs="Arial"/>
                <w:sz w:val="20"/>
              </w:rPr>
              <w:t xml:space="preserve"> </w:t>
            </w:r>
          </w:p>
        </w:tc>
        <w:tc>
          <w:tcPr>
            <w:tcW w:w="2862" w:type="dxa"/>
            <w:tcBorders>
              <w:right w:val="single" w:sz="8" w:space="0" w:color="auto"/>
            </w:tcBorders>
            <w:shd w:val="clear" w:color="auto" w:fill="auto"/>
          </w:tcPr>
          <w:p w14:paraId="46104992" w14:textId="77777777" w:rsidR="000A303E" w:rsidRPr="00CB2062" w:rsidRDefault="000A303E" w:rsidP="00210330">
            <w:pPr>
              <w:spacing w:before="60" w:after="60"/>
              <w:rPr>
                <w:rFonts w:ascii="Arial Narrow" w:hAnsi="Arial Narrow" w:cs="Arial"/>
                <w:sz w:val="20"/>
              </w:rPr>
            </w:pPr>
          </w:p>
        </w:tc>
        <w:tc>
          <w:tcPr>
            <w:tcW w:w="2880" w:type="dxa"/>
            <w:tcBorders>
              <w:left w:val="single" w:sz="8" w:space="0" w:color="auto"/>
            </w:tcBorders>
            <w:shd w:val="clear" w:color="auto" w:fill="auto"/>
          </w:tcPr>
          <w:p w14:paraId="79E34678" w14:textId="77777777" w:rsidR="000A303E" w:rsidRPr="00CB2062" w:rsidRDefault="000A303E" w:rsidP="00210330">
            <w:pPr>
              <w:spacing w:before="60" w:after="60"/>
              <w:rPr>
                <w:rFonts w:ascii="Arial Narrow" w:hAnsi="Arial Narrow" w:cs="Arial"/>
                <w:sz w:val="20"/>
              </w:rPr>
            </w:pPr>
            <w:r w:rsidRPr="00CB2062">
              <w:rPr>
                <w:rFonts w:ascii="Arial Narrow" w:hAnsi="Arial Narrow" w:cs="Arial"/>
                <w:sz w:val="20"/>
              </w:rPr>
              <w:t>Performed: ___________________</w:t>
            </w:r>
          </w:p>
        </w:tc>
        <w:tc>
          <w:tcPr>
            <w:tcW w:w="2520" w:type="dxa"/>
            <w:shd w:val="clear" w:color="auto" w:fill="auto"/>
          </w:tcPr>
          <w:p w14:paraId="1F13610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_____________________</w:t>
            </w:r>
          </w:p>
        </w:tc>
      </w:tr>
      <w:tr w:rsidR="000A303E" w:rsidRPr="00CB2062" w14:paraId="51FAD0E8" w14:textId="77777777" w:rsidTr="00927842">
        <w:trPr>
          <w:jc w:val="center"/>
        </w:trPr>
        <w:tc>
          <w:tcPr>
            <w:tcW w:w="1602" w:type="dxa"/>
            <w:shd w:val="clear" w:color="auto" w:fill="auto"/>
          </w:tcPr>
          <w:p w14:paraId="16399495"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3A05D8A5"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0D54F47B" w14:textId="77777777" w:rsidR="000A303E" w:rsidRPr="00CB2062" w:rsidRDefault="000A303E" w:rsidP="00210330">
            <w:pPr>
              <w:spacing w:after="60"/>
              <w:ind w:right="857"/>
              <w:jc w:val="right"/>
              <w:rPr>
                <w:rFonts w:ascii="Arial Narrow" w:hAnsi="Arial Narrow" w:cs="Arial"/>
                <w:sz w:val="20"/>
              </w:rPr>
            </w:pPr>
            <w:r w:rsidRPr="00CB2062">
              <w:rPr>
                <w:rFonts w:ascii="Arial Narrow" w:hAnsi="Arial Narrow" w:cs="Arial"/>
                <w:sz w:val="20"/>
              </w:rPr>
              <w:t>Date</w:t>
            </w:r>
          </w:p>
        </w:tc>
        <w:tc>
          <w:tcPr>
            <w:tcW w:w="2520" w:type="dxa"/>
            <w:shd w:val="clear" w:color="auto" w:fill="auto"/>
          </w:tcPr>
          <w:p w14:paraId="0F33D18D" w14:textId="77777777" w:rsidR="000A303E" w:rsidRPr="00CB2062" w:rsidRDefault="000A303E" w:rsidP="00210330">
            <w:pPr>
              <w:spacing w:after="60"/>
              <w:jc w:val="center"/>
              <w:rPr>
                <w:rFonts w:ascii="Arial Narrow" w:hAnsi="Arial Narrow" w:cs="Arial"/>
                <w:sz w:val="20"/>
              </w:rPr>
            </w:pPr>
            <w:r w:rsidRPr="00CB2062">
              <w:rPr>
                <w:rFonts w:ascii="Arial Narrow" w:hAnsi="Arial Narrow" w:cs="Arial"/>
                <w:sz w:val="20"/>
              </w:rPr>
              <w:t>Logbook Page</w:t>
            </w:r>
          </w:p>
        </w:tc>
      </w:tr>
      <w:tr w:rsidR="000A303E" w:rsidRPr="00CB2062" w14:paraId="6C81C9E0" w14:textId="77777777" w:rsidTr="00927842">
        <w:trPr>
          <w:jc w:val="center"/>
        </w:trPr>
        <w:tc>
          <w:tcPr>
            <w:tcW w:w="1602" w:type="dxa"/>
            <w:shd w:val="clear" w:color="auto" w:fill="auto"/>
          </w:tcPr>
          <w:p w14:paraId="1E2D4773"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Title:</w:t>
            </w:r>
          </w:p>
        </w:tc>
        <w:tc>
          <w:tcPr>
            <w:tcW w:w="2862" w:type="dxa"/>
            <w:tcBorders>
              <w:right w:val="single" w:sz="8" w:space="0" w:color="auto"/>
            </w:tcBorders>
            <w:shd w:val="clear" w:color="auto" w:fill="auto"/>
          </w:tcPr>
          <w:p w14:paraId="4A1AC139" w14:textId="4B84975A" w:rsidR="000A303E" w:rsidRPr="00CB2062" w:rsidRDefault="00B028D4" w:rsidP="00CB2062">
            <w:pPr>
              <w:spacing w:before="60" w:after="60"/>
              <w:rPr>
                <w:rFonts w:ascii="Arial Narrow" w:hAnsi="Arial Narrow" w:cs="Arial"/>
                <w:sz w:val="20"/>
              </w:rPr>
            </w:pPr>
            <w:r>
              <w:rPr>
                <w:rFonts w:ascii="Arial Narrow" w:hAnsi="Arial Narrow" w:cs="Arial"/>
                <w:sz w:val="20"/>
              </w:rPr>
              <w:t xml:space="preserve">Research Plan </w:t>
            </w:r>
          </w:p>
        </w:tc>
        <w:tc>
          <w:tcPr>
            <w:tcW w:w="2880" w:type="dxa"/>
            <w:tcBorders>
              <w:left w:val="single" w:sz="8" w:space="0" w:color="auto"/>
            </w:tcBorders>
            <w:shd w:val="clear" w:color="auto" w:fill="auto"/>
          </w:tcPr>
          <w:p w14:paraId="7F737541"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B663EB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6BE60CC" w14:textId="77777777" w:rsidTr="00927842">
        <w:trPr>
          <w:jc w:val="center"/>
        </w:trPr>
        <w:tc>
          <w:tcPr>
            <w:tcW w:w="1602" w:type="dxa"/>
            <w:shd w:val="clear" w:color="auto" w:fill="auto"/>
          </w:tcPr>
          <w:p w14:paraId="4A2A81D2" w14:textId="77777777" w:rsidR="000A303E" w:rsidRPr="0092784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5BC34169"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6CB1371A"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659BD81B"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243FFF1D" w14:textId="77777777" w:rsidTr="00927842">
        <w:trPr>
          <w:jc w:val="center"/>
        </w:trPr>
        <w:tc>
          <w:tcPr>
            <w:tcW w:w="1602" w:type="dxa"/>
            <w:shd w:val="clear" w:color="auto" w:fill="auto"/>
          </w:tcPr>
          <w:p w14:paraId="7094358B" w14:textId="77777777" w:rsidR="000A303E" w:rsidRPr="00927842" w:rsidRDefault="000A303E" w:rsidP="00210330">
            <w:pPr>
              <w:spacing w:before="60" w:after="60"/>
              <w:rPr>
                <w:rFonts w:ascii="Arial Narrow" w:hAnsi="Arial Narrow" w:cs="Arial"/>
                <w:sz w:val="20"/>
              </w:rPr>
            </w:pPr>
            <w:r>
              <w:rPr>
                <w:rFonts w:ascii="Arial Narrow" w:hAnsi="Arial Narrow" w:cs="Arial"/>
                <w:sz w:val="20"/>
              </w:rPr>
              <w:t>User:</w:t>
            </w:r>
          </w:p>
        </w:tc>
        <w:tc>
          <w:tcPr>
            <w:tcW w:w="2862" w:type="dxa"/>
            <w:tcBorders>
              <w:right w:val="single" w:sz="8" w:space="0" w:color="auto"/>
            </w:tcBorders>
            <w:shd w:val="clear" w:color="auto" w:fill="auto"/>
          </w:tcPr>
          <w:p w14:paraId="00D7019F" w14:textId="452540C2" w:rsidR="000372B6" w:rsidRPr="00CB2062" w:rsidRDefault="00B028D4" w:rsidP="00CB2062">
            <w:pPr>
              <w:spacing w:before="60" w:after="60"/>
              <w:rPr>
                <w:rFonts w:ascii="Arial Narrow" w:hAnsi="Arial Narrow" w:cs="Arial"/>
                <w:sz w:val="20"/>
              </w:rPr>
            </w:pPr>
            <w:r>
              <w:rPr>
                <w:rFonts w:ascii="Arial Narrow" w:hAnsi="Arial Narrow" w:cs="Arial"/>
                <w:sz w:val="20"/>
              </w:rPr>
              <w:t>Nick Quartem</w:t>
            </w:r>
            <w:r w:rsidR="000372B6">
              <w:rPr>
                <w:rFonts w:ascii="Arial Narrow" w:hAnsi="Arial Narrow" w:cs="Arial"/>
                <w:sz w:val="20"/>
              </w:rPr>
              <w:t xml:space="preserve">ont, Amy </w:t>
            </w:r>
            <w:r w:rsidR="007944C5">
              <w:rPr>
                <w:rFonts w:ascii="Arial Narrow" w:hAnsi="Arial Narrow" w:cs="Arial"/>
                <w:sz w:val="20"/>
              </w:rPr>
              <w:t>Hall</w:t>
            </w:r>
            <w:r w:rsidR="000372B6">
              <w:rPr>
                <w:rFonts w:ascii="Arial Narrow" w:hAnsi="Arial Narrow" w:cs="Arial"/>
                <w:sz w:val="20"/>
              </w:rPr>
              <w:t xml:space="preserve"> </w:t>
            </w:r>
          </w:p>
        </w:tc>
        <w:tc>
          <w:tcPr>
            <w:tcW w:w="2880" w:type="dxa"/>
            <w:tcBorders>
              <w:left w:val="single" w:sz="8" w:space="0" w:color="auto"/>
            </w:tcBorders>
            <w:shd w:val="clear" w:color="auto" w:fill="auto"/>
          </w:tcPr>
          <w:p w14:paraId="5365E86F"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92C298"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6C969A9" w14:textId="77777777" w:rsidTr="00927842">
        <w:trPr>
          <w:jc w:val="center"/>
        </w:trPr>
        <w:tc>
          <w:tcPr>
            <w:tcW w:w="1602" w:type="dxa"/>
            <w:shd w:val="clear" w:color="auto" w:fill="auto"/>
          </w:tcPr>
          <w:p w14:paraId="462AB05C"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6EBC956E"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53BD9F4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C93A263" w14:textId="77777777" w:rsidR="000A303E" w:rsidRPr="00CB2062" w:rsidRDefault="000A303E" w:rsidP="00210330">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3BC9B1DA" w14:textId="77777777" w:rsidTr="00927842">
        <w:trPr>
          <w:jc w:val="center"/>
        </w:trPr>
        <w:tc>
          <w:tcPr>
            <w:tcW w:w="1602" w:type="dxa"/>
            <w:shd w:val="clear" w:color="auto" w:fill="auto"/>
          </w:tcPr>
          <w:p w14:paraId="67E74CFD" w14:textId="77777777" w:rsidR="000A303E" w:rsidRPr="00CB2062" w:rsidRDefault="000A303E" w:rsidP="00210330">
            <w:pPr>
              <w:spacing w:before="60" w:after="60"/>
              <w:rPr>
                <w:rFonts w:ascii="Arial Narrow" w:hAnsi="Arial Narrow" w:cs="Arial"/>
                <w:sz w:val="20"/>
              </w:rPr>
            </w:pPr>
            <w:r>
              <w:rPr>
                <w:rFonts w:ascii="Arial Narrow" w:hAnsi="Arial Narrow" w:cs="Arial"/>
                <w:sz w:val="20"/>
              </w:rPr>
              <w:t>User Contact Info:</w:t>
            </w:r>
          </w:p>
        </w:tc>
        <w:tc>
          <w:tcPr>
            <w:tcW w:w="2862" w:type="dxa"/>
            <w:tcBorders>
              <w:right w:val="single" w:sz="8" w:space="0" w:color="auto"/>
            </w:tcBorders>
            <w:shd w:val="clear" w:color="auto" w:fill="auto"/>
          </w:tcPr>
          <w:p w14:paraId="2F816286" w14:textId="6560CDF2" w:rsidR="000A303E" w:rsidRPr="00CB2062" w:rsidRDefault="00C61A84" w:rsidP="00CB2062">
            <w:pPr>
              <w:spacing w:before="60" w:after="60"/>
              <w:rPr>
                <w:rFonts w:ascii="Arial Narrow" w:hAnsi="Arial Narrow" w:cs="Arial"/>
                <w:sz w:val="20"/>
              </w:rPr>
            </w:pPr>
            <w:hyperlink r:id="rId8" w:history="1">
              <w:r w:rsidR="00B028D4" w:rsidRPr="00C72EA8">
                <w:rPr>
                  <w:rStyle w:val="Hyperlink"/>
                  <w:rFonts w:ascii="Arial Narrow" w:hAnsi="Arial Narrow" w:cs="Arial"/>
                  <w:sz w:val="20"/>
                </w:rPr>
                <w:t>Nicholas.quartemont@afit.edu</w:t>
              </w:r>
            </w:hyperlink>
          </w:p>
        </w:tc>
        <w:tc>
          <w:tcPr>
            <w:tcW w:w="2880" w:type="dxa"/>
            <w:tcBorders>
              <w:left w:val="single" w:sz="8" w:space="0" w:color="auto"/>
            </w:tcBorders>
            <w:shd w:val="clear" w:color="auto" w:fill="auto"/>
          </w:tcPr>
          <w:p w14:paraId="11AD75A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4686C894"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065F32C6" w14:textId="77777777" w:rsidTr="00927842">
        <w:trPr>
          <w:jc w:val="center"/>
        </w:trPr>
        <w:tc>
          <w:tcPr>
            <w:tcW w:w="1602" w:type="dxa"/>
            <w:shd w:val="clear" w:color="auto" w:fill="auto"/>
          </w:tcPr>
          <w:p w14:paraId="43B8DB1A" w14:textId="77777777" w:rsidR="000A303E" w:rsidRPr="00CB2062" w:rsidRDefault="000A303E" w:rsidP="00210330">
            <w:pPr>
              <w:spacing w:before="60" w:after="60"/>
              <w:rPr>
                <w:rFonts w:ascii="Arial Narrow" w:hAnsi="Arial Narrow" w:cs="Arial"/>
                <w:sz w:val="20"/>
              </w:rPr>
            </w:pPr>
          </w:p>
        </w:tc>
        <w:tc>
          <w:tcPr>
            <w:tcW w:w="2862" w:type="dxa"/>
            <w:tcBorders>
              <w:right w:val="single" w:sz="8" w:space="0" w:color="auto"/>
            </w:tcBorders>
            <w:shd w:val="clear" w:color="auto" w:fill="auto"/>
          </w:tcPr>
          <w:p w14:paraId="25BA454B"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760127B5"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55D4650"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57F2380" w14:textId="77777777" w:rsidTr="00210330">
        <w:trPr>
          <w:jc w:val="center"/>
        </w:trPr>
        <w:tc>
          <w:tcPr>
            <w:tcW w:w="4464" w:type="dxa"/>
            <w:gridSpan w:val="2"/>
            <w:tcBorders>
              <w:right w:val="single" w:sz="8" w:space="0" w:color="auto"/>
            </w:tcBorders>
            <w:shd w:val="clear" w:color="auto" w:fill="auto"/>
          </w:tcPr>
          <w:p w14:paraId="594917B4" w14:textId="37CAEFC2" w:rsidR="00B028D4" w:rsidRPr="00CB2062" w:rsidRDefault="00B028D4" w:rsidP="00CB2062">
            <w:pPr>
              <w:spacing w:before="60" w:after="60"/>
              <w:rPr>
                <w:rFonts w:ascii="Arial Narrow" w:hAnsi="Arial Narrow" w:cs="Arial"/>
                <w:sz w:val="20"/>
              </w:rPr>
            </w:pPr>
            <w:r>
              <w:rPr>
                <w:rFonts w:ascii="Arial Narrow" w:hAnsi="Arial Narrow" w:cs="Arial"/>
                <w:sz w:val="20"/>
              </w:rPr>
              <w:t>Facility</w:t>
            </w:r>
            <w:r w:rsidRPr="00CB2062">
              <w:rPr>
                <w:rFonts w:ascii="Arial Narrow" w:hAnsi="Arial Narrow" w:cs="Arial"/>
                <w:sz w:val="20"/>
              </w:rPr>
              <w:t>:</w:t>
            </w:r>
            <w:r>
              <w:rPr>
                <w:rFonts w:ascii="Arial Narrow" w:hAnsi="Arial Narrow" w:cs="Arial"/>
                <w:sz w:val="20"/>
              </w:rPr>
              <w:t xml:space="preserve">                       WPAFB, </w:t>
            </w:r>
            <w:proofErr w:type="spellStart"/>
            <w:r>
              <w:rPr>
                <w:rFonts w:ascii="Arial Narrow" w:hAnsi="Arial Narrow" w:cs="Arial"/>
                <w:sz w:val="20"/>
              </w:rPr>
              <w:t>Bld</w:t>
            </w:r>
            <w:proofErr w:type="spellEnd"/>
            <w:r>
              <w:rPr>
                <w:rFonts w:ascii="Arial Narrow" w:hAnsi="Arial Narrow" w:cs="Arial"/>
                <w:sz w:val="20"/>
              </w:rPr>
              <w:t xml:space="preserve"> 470</w:t>
            </w:r>
          </w:p>
        </w:tc>
        <w:tc>
          <w:tcPr>
            <w:tcW w:w="2880" w:type="dxa"/>
            <w:tcBorders>
              <w:left w:val="single" w:sz="8" w:space="0" w:color="auto"/>
            </w:tcBorders>
            <w:shd w:val="clear" w:color="auto" w:fill="auto"/>
          </w:tcPr>
          <w:p w14:paraId="641F3B0A"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1D28E8FE"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63BBAF18" w14:textId="77777777" w:rsidTr="00927842">
        <w:trPr>
          <w:jc w:val="center"/>
        </w:trPr>
        <w:tc>
          <w:tcPr>
            <w:tcW w:w="1602" w:type="dxa"/>
            <w:shd w:val="clear" w:color="auto" w:fill="auto"/>
          </w:tcPr>
          <w:p w14:paraId="3981CD6D" w14:textId="77777777" w:rsidR="000A303E" w:rsidRPr="00CB2062" w:rsidRDefault="000A303E" w:rsidP="0073436D">
            <w:pPr>
              <w:spacing w:before="60" w:after="60"/>
              <w:rPr>
                <w:rFonts w:ascii="Arial Narrow" w:hAnsi="Arial Narrow" w:cs="Arial"/>
                <w:sz w:val="20"/>
              </w:rPr>
            </w:pPr>
          </w:p>
        </w:tc>
        <w:tc>
          <w:tcPr>
            <w:tcW w:w="2862" w:type="dxa"/>
            <w:tcBorders>
              <w:right w:val="single" w:sz="8" w:space="0" w:color="auto"/>
            </w:tcBorders>
            <w:shd w:val="clear" w:color="auto" w:fill="auto"/>
          </w:tcPr>
          <w:p w14:paraId="43B2A5F7"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3795C6A1"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7F1D66C"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3A7B9389" w14:textId="77777777" w:rsidTr="00210330">
        <w:trPr>
          <w:jc w:val="center"/>
        </w:trPr>
        <w:tc>
          <w:tcPr>
            <w:tcW w:w="4464" w:type="dxa"/>
            <w:gridSpan w:val="2"/>
            <w:tcBorders>
              <w:right w:val="single" w:sz="8" w:space="0" w:color="auto"/>
            </w:tcBorders>
            <w:shd w:val="clear" w:color="auto" w:fill="auto"/>
          </w:tcPr>
          <w:p w14:paraId="546584C7" w14:textId="16FDCA4D"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Source </w:t>
            </w:r>
            <w:proofErr w:type="spellStart"/>
            <w:r>
              <w:rPr>
                <w:rFonts w:ascii="Arial Narrow" w:hAnsi="Arial Narrow" w:cs="Arial"/>
                <w:sz w:val="20"/>
              </w:rPr>
              <w:t>Descr</w:t>
            </w:r>
            <w:proofErr w:type="spellEnd"/>
            <w:r>
              <w:rPr>
                <w:rFonts w:ascii="Arial Narrow" w:hAnsi="Arial Narrow" w:cs="Arial"/>
                <w:sz w:val="20"/>
              </w:rPr>
              <w:t xml:space="preserve">:            </w:t>
            </w:r>
            <w:proofErr w:type="spellStart"/>
            <w:r>
              <w:rPr>
                <w:rFonts w:ascii="Arial Narrow" w:hAnsi="Arial Narrow" w:cs="Arial"/>
                <w:sz w:val="20"/>
              </w:rPr>
              <w:t>Bld</w:t>
            </w:r>
            <w:proofErr w:type="spellEnd"/>
            <w:r>
              <w:rPr>
                <w:rFonts w:ascii="Arial Narrow" w:hAnsi="Arial Narrow" w:cs="Arial"/>
                <w:sz w:val="20"/>
              </w:rPr>
              <w:t xml:space="preserve"> 470 Graphite Pile – PuBe </w:t>
            </w:r>
          </w:p>
        </w:tc>
        <w:tc>
          <w:tcPr>
            <w:tcW w:w="2880" w:type="dxa"/>
            <w:tcBorders>
              <w:left w:val="single" w:sz="8" w:space="0" w:color="auto"/>
            </w:tcBorders>
            <w:shd w:val="clear" w:color="auto" w:fill="auto"/>
          </w:tcPr>
          <w:p w14:paraId="55A3B61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048D4423"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0A303E" w:rsidRPr="00CB2062" w14:paraId="4AB7B8AA" w14:textId="77777777" w:rsidTr="00927842">
        <w:trPr>
          <w:jc w:val="center"/>
        </w:trPr>
        <w:tc>
          <w:tcPr>
            <w:tcW w:w="1602" w:type="dxa"/>
            <w:shd w:val="clear" w:color="auto" w:fill="auto"/>
          </w:tcPr>
          <w:p w14:paraId="31D7B7AD" w14:textId="77777777" w:rsidR="000A303E" w:rsidRPr="00CB2062" w:rsidRDefault="000A303E" w:rsidP="00CB2062">
            <w:pPr>
              <w:spacing w:before="60" w:after="60"/>
              <w:rPr>
                <w:rFonts w:ascii="Arial Narrow" w:hAnsi="Arial Narrow" w:cs="Arial"/>
                <w:sz w:val="20"/>
              </w:rPr>
            </w:pPr>
          </w:p>
        </w:tc>
        <w:tc>
          <w:tcPr>
            <w:tcW w:w="2862" w:type="dxa"/>
            <w:tcBorders>
              <w:right w:val="single" w:sz="8" w:space="0" w:color="auto"/>
            </w:tcBorders>
            <w:shd w:val="clear" w:color="auto" w:fill="auto"/>
          </w:tcPr>
          <w:p w14:paraId="3BAE3792" w14:textId="77777777" w:rsidR="000A303E" w:rsidRPr="00CB2062" w:rsidRDefault="000A303E" w:rsidP="00CB2062">
            <w:pPr>
              <w:spacing w:before="60" w:after="60"/>
              <w:rPr>
                <w:rFonts w:ascii="Arial Narrow" w:hAnsi="Arial Narrow" w:cs="Arial"/>
                <w:sz w:val="20"/>
              </w:rPr>
            </w:pPr>
          </w:p>
        </w:tc>
        <w:tc>
          <w:tcPr>
            <w:tcW w:w="2880" w:type="dxa"/>
            <w:tcBorders>
              <w:left w:val="single" w:sz="8" w:space="0" w:color="auto"/>
            </w:tcBorders>
            <w:shd w:val="clear" w:color="auto" w:fill="auto"/>
          </w:tcPr>
          <w:p w14:paraId="2596C012"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shd w:val="clear" w:color="auto" w:fill="auto"/>
          </w:tcPr>
          <w:p w14:paraId="235338D3" w14:textId="77777777" w:rsidR="000A303E" w:rsidRPr="00CB2062" w:rsidRDefault="000A303E"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r w:rsidR="00B028D4" w:rsidRPr="00CB2062" w14:paraId="4B416568" w14:textId="77777777" w:rsidTr="00210330">
        <w:trPr>
          <w:jc w:val="center"/>
        </w:trPr>
        <w:tc>
          <w:tcPr>
            <w:tcW w:w="4464" w:type="dxa"/>
            <w:gridSpan w:val="2"/>
            <w:tcBorders>
              <w:bottom w:val="double" w:sz="12" w:space="0" w:color="auto"/>
              <w:right w:val="single" w:sz="8" w:space="0" w:color="auto"/>
            </w:tcBorders>
            <w:shd w:val="clear" w:color="auto" w:fill="auto"/>
          </w:tcPr>
          <w:p w14:paraId="2DE6EA5F" w14:textId="77777777" w:rsidR="00B028D4" w:rsidRDefault="00B028D4" w:rsidP="00CB2062">
            <w:pPr>
              <w:spacing w:before="60" w:after="60"/>
              <w:rPr>
                <w:rFonts w:ascii="Arial Narrow" w:hAnsi="Arial Narrow" w:cs="Arial"/>
                <w:sz w:val="20"/>
              </w:rPr>
            </w:pPr>
            <w:r>
              <w:rPr>
                <w:rFonts w:ascii="Arial Narrow" w:hAnsi="Arial Narrow" w:cs="Arial"/>
                <w:sz w:val="20"/>
              </w:rPr>
              <w:t>Funds/Equipment Req:</w:t>
            </w:r>
          </w:p>
          <w:p w14:paraId="4250832F" w14:textId="57567E87" w:rsidR="00B028D4" w:rsidRDefault="00B028D4" w:rsidP="00CB2062">
            <w:pPr>
              <w:spacing w:before="60" w:after="60"/>
              <w:rPr>
                <w:rFonts w:ascii="Arial Narrow" w:hAnsi="Arial Narrow" w:cs="Arial"/>
                <w:sz w:val="20"/>
              </w:rPr>
            </w:pPr>
            <w:r>
              <w:rPr>
                <w:rFonts w:ascii="Arial Narrow" w:hAnsi="Arial Narrow" w:cs="Arial"/>
                <w:sz w:val="20"/>
              </w:rPr>
              <w:t xml:space="preserve">                                   Operation </w:t>
            </w:r>
            <w:r w:rsidR="000372B6">
              <w:rPr>
                <w:rFonts w:ascii="Arial Narrow" w:hAnsi="Arial Narrow" w:cs="Arial"/>
                <w:sz w:val="20"/>
              </w:rPr>
              <w:t xml:space="preserve">Pile with </w:t>
            </w:r>
            <w:r>
              <w:rPr>
                <w:rFonts w:ascii="Arial Narrow" w:hAnsi="Arial Narrow" w:cs="Arial"/>
                <w:sz w:val="20"/>
              </w:rPr>
              <w:t xml:space="preserve">PuBe Source </w:t>
            </w:r>
          </w:p>
          <w:p w14:paraId="283C3D7F" w14:textId="77777777" w:rsidR="00B028D4" w:rsidRDefault="00B028D4" w:rsidP="00CB2062">
            <w:pPr>
              <w:spacing w:before="60" w:after="60"/>
              <w:rPr>
                <w:rFonts w:ascii="Arial Narrow" w:hAnsi="Arial Narrow" w:cs="Arial"/>
                <w:sz w:val="20"/>
              </w:rPr>
            </w:pPr>
            <w:r>
              <w:rPr>
                <w:rFonts w:ascii="Arial Narrow" w:hAnsi="Arial Narrow" w:cs="Arial"/>
                <w:sz w:val="20"/>
              </w:rPr>
              <w:t xml:space="preserve">                                   Various Activation Foils </w:t>
            </w:r>
          </w:p>
          <w:p w14:paraId="3D9EBC93" w14:textId="1117F1B6" w:rsidR="00B028D4" w:rsidRPr="00CB2062" w:rsidRDefault="00B028D4" w:rsidP="00CB2062">
            <w:pPr>
              <w:spacing w:before="60" w:after="60"/>
              <w:rPr>
                <w:rFonts w:ascii="Arial Narrow" w:hAnsi="Arial Narrow" w:cs="Arial"/>
                <w:sz w:val="20"/>
              </w:rPr>
            </w:pPr>
            <w:r>
              <w:rPr>
                <w:rFonts w:ascii="Arial Narrow" w:hAnsi="Arial Narrow" w:cs="Arial"/>
                <w:sz w:val="20"/>
              </w:rPr>
              <w:t xml:space="preserve">                                   </w:t>
            </w:r>
            <w:proofErr w:type="spellStart"/>
            <w:r>
              <w:rPr>
                <w:rFonts w:ascii="Arial Narrow" w:hAnsi="Arial Narrow" w:cs="Arial"/>
                <w:sz w:val="20"/>
              </w:rPr>
              <w:t>HPGe</w:t>
            </w:r>
            <w:proofErr w:type="spellEnd"/>
            <w:r>
              <w:rPr>
                <w:rFonts w:ascii="Arial Narrow" w:hAnsi="Arial Narrow" w:cs="Arial"/>
                <w:sz w:val="20"/>
              </w:rPr>
              <w:t xml:space="preserve"> Operation – </w:t>
            </w:r>
            <w:proofErr w:type="spellStart"/>
            <w:r>
              <w:rPr>
                <w:rFonts w:ascii="Arial Narrow" w:hAnsi="Arial Narrow" w:cs="Arial"/>
                <w:sz w:val="20"/>
              </w:rPr>
              <w:t>Bld</w:t>
            </w:r>
            <w:proofErr w:type="spellEnd"/>
            <w:r>
              <w:rPr>
                <w:rFonts w:ascii="Arial Narrow" w:hAnsi="Arial Narrow" w:cs="Arial"/>
                <w:sz w:val="20"/>
              </w:rPr>
              <w:t xml:space="preserve"> 470, Rm 105</w:t>
            </w:r>
          </w:p>
        </w:tc>
        <w:tc>
          <w:tcPr>
            <w:tcW w:w="2880" w:type="dxa"/>
            <w:tcBorders>
              <w:left w:val="single" w:sz="8" w:space="0" w:color="auto"/>
              <w:bottom w:val="double" w:sz="12" w:space="0" w:color="auto"/>
            </w:tcBorders>
            <w:shd w:val="clear" w:color="auto" w:fill="auto"/>
          </w:tcPr>
          <w:p w14:paraId="0DB51D96"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c>
          <w:tcPr>
            <w:tcW w:w="2520" w:type="dxa"/>
            <w:tcBorders>
              <w:bottom w:val="double" w:sz="12" w:space="0" w:color="auto"/>
            </w:tcBorders>
            <w:shd w:val="clear" w:color="auto" w:fill="auto"/>
          </w:tcPr>
          <w:p w14:paraId="783CB039" w14:textId="77777777" w:rsidR="00B028D4" w:rsidRPr="00CB2062" w:rsidRDefault="00B028D4" w:rsidP="00CB2062">
            <w:pPr>
              <w:spacing w:before="60" w:after="60"/>
              <w:jc w:val="center"/>
              <w:rPr>
                <w:rFonts w:ascii="Arial Narrow" w:hAnsi="Arial Narrow" w:cs="Arial"/>
                <w:sz w:val="20"/>
              </w:rPr>
            </w:pPr>
            <w:r w:rsidRPr="00CB2062">
              <w:rPr>
                <w:rFonts w:ascii="Arial Narrow" w:hAnsi="Arial Narrow" w:cs="Arial"/>
                <w:sz w:val="20"/>
              </w:rPr>
              <w:t>____________ / ___________</w:t>
            </w:r>
          </w:p>
        </w:tc>
      </w:tr>
    </w:tbl>
    <w:p w14:paraId="63E25C31" w14:textId="77777777" w:rsidR="00002D8A" w:rsidRDefault="00002D8A">
      <w:pPr>
        <w:rPr>
          <w:rFonts w:ascii="Arial" w:hAnsi="Arial" w:cs="Arial"/>
          <w:sz w:val="20"/>
        </w:rPr>
      </w:pPr>
    </w:p>
    <w:p w14:paraId="7DF7BFF4" w14:textId="77777777" w:rsidR="00CE46FB" w:rsidRDefault="00CE46FB" w:rsidP="00477C0C">
      <w:pPr>
        <w:spacing w:after="120"/>
        <w:jc w:val="both"/>
        <w:rPr>
          <w:rFonts w:ascii="Arial" w:hAnsi="Arial" w:cs="Arial"/>
          <w:sz w:val="20"/>
        </w:rPr>
      </w:pPr>
      <w:r>
        <w:rPr>
          <w:rFonts w:ascii="Arial" w:hAnsi="Arial" w:cs="Arial"/>
          <w:sz w:val="20"/>
        </w:rPr>
        <w:t xml:space="preserve">Abstract: </w:t>
      </w:r>
      <w:r w:rsidR="00477C0C" w:rsidRPr="00C302FE">
        <w:rPr>
          <w:rFonts w:ascii="Arial" w:hAnsi="Arial" w:cs="Arial"/>
          <w:sz w:val="20"/>
        </w:rPr>
        <w:tab/>
      </w:r>
    </w:p>
    <w:p w14:paraId="248BF305" w14:textId="77777777" w:rsidR="00CE46FB" w:rsidRDefault="00CE46FB" w:rsidP="00477C0C">
      <w:pPr>
        <w:spacing w:after="120"/>
        <w:jc w:val="both"/>
        <w:rPr>
          <w:rFonts w:ascii="Arial" w:hAnsi="Arial" w:cs="Arial"/>
          <w:sz w:val="20"/>
        </w:rPr>
      </w:pPr>
    </w:p>
    <w:p w14:paraId="27F6D891" w14:textId="77777777" w:rsidR="00477C0C" w:rsidRPr="00C302FE" w:rsidRDefault="00CE46FB" w:rsidP="00477C0C">
      <w:pPr>
        <w:spacing w:after="120"/>
        <w:jc w:val="both"/>
        <w:rPr>
          <w:rFonts w:ascii="Arial" w:hAnsi="Arial" w:cs="Arial"/>
          <w:sz w:val="20"/>
        </w:rPr>
      </w:pPr>
      <w:r>
        <w:rPr>
          <w:rFonts w:ascii="Arial" w:hAnsi="Arial" w:cs="Arial"/>
          <w:sz w:val="20"/>
        </w:rPr>
        <w:t xml:space="preserve">1.          </w:t>
      </w:r>
      <w:r w:rsidR="00477C0C" w:rsidRPr="00C302FE">
        <w:rPr>
          <w:rFonts w:ascii="Arial" w:hAnsi="Arial" w:cs="Arial"/>
          <w:sz w:val="20"/>
          <w:u w:val="single"/>
        </w:rPr>
        <w:t>Purpose</w:t>
      </w:r>
      <w:r w:rsidR="00477C0C" w:rsidRPr="00C302FE">
        <w:rPr>
          <w:rFonts w:ascii="Arial" w:hAnsi="Arial" w:cs="Arial"/>
          <w:sz w:val="20"/>
        </w:rPr>
        <w:t>:</w:t>
      </w:r>
    </w:p>
    <w:p w14:paraId="52AE2207" w14:textId="136BD501" w:rsidR="00A6609D" w:rsidRPr="00A6609D" w:rsidRDefault="00477C0C" w:rsidP="00A6609D">
      <w:pPr>
        <w:spacing w:after="120" w:line="360" w:lineRule="auto"/>
        <w:ind w:left="720"/>
        <w:jc w:val="both"/>
        <w:rPr>
          <w:rFonts w:ascii="Arial" w:hAnsi="Arial" w:cs="Arial"/>
          <w:sz w:val="20"/>
        </w:rPr>
      </w:pPr>
      <w:r w:rsidRPr="00C302FE">
        <w:rPr>
          <w:rFonts w:ascii="Arial" w:hAnsi="Arial" w:cs="Arial"/>
          <w:sz w:val="20"/>
        </w:rPr>
        <w:t>The purpose of this</w:t>
      </w:r>
      <w:r>
        <w:rPr>
          <w:rFonts w:ascii="Arial" w:hAnsi="Arial" w:cs="Arial"/>
          <w:sz w:val="20"/>
        </w:rPr>
        <w:t xml:space="preserve"> experiment is </w:t>
      </w:r>
      <w:r w:rsidR="00A6609D">
        <w:rPr>
          <w:rFonts w:ascii="Arial" w:hAnsi="Arial" w:cs="Arial"/>
          <w:sz w:val="20"/>
        </w:rPr>
        <w:t>to</w:t>
      </w:r>
      <w:ins w:id="1" w:author="nicholas quartemont" w:date="2018-07-25T20:24:00Z">
        <w:r w:rsidR="007944C5">
          <w:rPr>
            <w:rFonts w:ascii="Arial" w:hAnsi="Arial" w:cs="Arial"/>
            <w:sz w:val="20"/>
          </w:rPr>
          <w:t xml:space="preserve"> characterize the neutron energy spectrum in the Building 470 pile with the PuBe source. The experiment to measure the neutron energy spectrum is </w:t>
        </w:r>
      </w:ins>
      <w:ins w:id="2" w:author="nicholas quartemont" w:date="2018-07-25T20:25:00Z">
        <w:r w:rsidR="007944C5">
          <w:rPr>
            <w:rFonts w:ascii="Arial" w:hAnsi="Arial" w:cs="Arial"/>
            <w:sz w:val="20"/>
          </w:rPr>
          <w:t xml:space="preserve">a foil activation </w:t>
        </w:r>
        <w:proofErr w:type="spellStart"/>
        <w:r w:rsidR="007944C5">
          <w:rPr>
            <w:rFonts w:ascii="Arial" w:hAnsi="Arial" w:cs="Arial"/>
            <w:sz w:val="20"/>
          </w:rPr>
          <w:t>experiment</w:t>
        </w:r>
      </w:ins>
      <w:del w:id="3" w:author="nicholas quartemont" w:date="2018-07-25T20:25:00Z">
        <w:r w:rsidR="00A6609D" w:rsidDel="007944C5">
          <w:rPr>
            <w:rFonts w:ascii="Arial" w:hAnsi="Arial" w:cs="Arial"/>
            <w:sz w:val="20"/>
          </w:rPr>
          <w:delText xml:space="preserve"> perform a f</w:delText>
        </w:r>
        <w:r w:rsidR="00A6609D" w:rsidRPr="00A6609D" w:rsidDel="007944C5">
          <w:rPr>
            <w:rFonts w:ascii="Arial" w:hAnsi="Arial" w:cs="Arial"/>
            <w:sz w:val="20"/>
          </w:rPr>
          <w:delText xml:space="preserve">oil activation experiment in </w:delText>
        </w:r>
        <w:r w:rsidR="00A6609D" w:rsidDel="007944C5">
          <w:rPr>
            <w:rFonts w:ascii="Arial" w:hAnsi="Arial" w:cs="Arial"/>
            <w:sz w:val="20"/>
          </w:rPr>
          <w:delText xml:space="preserve">the Building 470 </w:delText>
        </w:r>
        <w:r w:rsidR="00A6609D" w:rsidRPr="00A6609D" w:rsidDel="007944C5">
          <w:rPr>
            <w:rFonts w:ascii="Arial" w:hAnsi="Arial" w:cs="Arial"/>
            <w:sz w:val="20"/>
          </w:rPr>
          <w:delText>pile</w:delText>
        </w:r>
        <w:r w:rsidR="00A6609D" w:rsidDel="007944C5">
          <w:rPr>
            <w:rFonts w:ascii="Arial" w:hAnsi="Arial" w:cs="Arial"/>
            <w:sz w:val="20"/>
          </w:rPr>
          <w:delText xml:space="preserve"> using the PuBe </w:delText>
        </w:r>
        <w:commentRangeStart w:id="4"/>
        <w:r w:rsidR="00A6609D" w:rsidDel="007944C5">
          <w:rPr>
            <w:rFonts w:ascii="Arial" w:hAnsi="Arial" w:cs="Arial"/>
            <w:sz w:val="20"/>
          </w:rPr>
          <w:delText>source</w:delText>
        </w:r>
      </w:del>
      <w:commentRangeEnd w:id="4"/>
      <w:r w:rsidR="00654E7E">
        <w:rPr>
          <w:rStyle w:val="CommentReference"/>
        </w:rPr>
        <w:commentReference w:id="4"/>
      </w:r>
      <w:del w:id="5" w:author="nicholas quartemont" w:date="2018-07-25T20:26:00Z">
        <w:r w:rsidR="00A6609D" w:rsidRPr="00A6609D" w:rsidDel="007944C5">
          <w:rPr>
            <w:rFonts w:ascii="Arial" w:hAnsi="Arial" w:cs="Arial"/>
            <w:sz w:val="20"/>
          </w:rPr>
          <w:delText>.</w:delText>
        </w:r>
        <w:r w:rsidR="00A6609D" w:rsidDel="007944C5">
          <w:rPr>
            <w:rFonts w:ascii="Arial" w:hAnsi="Arial" w:cs="Arial"/>
            <w:sz w:val="20"/>
          </w:rPr>
          <w:delText xml:space="preserve"> T</w:delText>
        </w:r>
      </w:del>
      <w:r w:rsidR="00A6609D">
        <w:rPr>
          <w:rFonts w:ascii="Arial" w:hAnsi="Arial" w:cs="Arial"/>
          <w:sz w:val="20"/>
        </w:rPr>
        <w:t>he</w:t>
      </w:r>
      <w:proofErr w:type="spellEnd"/>
      <w:r w:rsidR="00A6609D">
        <w:rPr>
          <w:rFonts w:ascii="Arial" w:hAnsi="Arial" w:cs="Arial"/>
          <w:sz w:val="20"/>
        </w:rPr>
        <w:t xml:space="preserve"> </w:t>
      </w:r>
      <w:del w:id="6" w:author="nicholas quartemont" w:date="2018-07-25T20:26:00Z">
        <w:r w:rsidR="00A6609D" w:rsidDel="007944C5">
          <w:rPr>
            <w:rFonts w:ascii="Arial" w:hAnsi="Arial" w:cs="Arial"/>
            <w:sz w:val="20"/>
          </w:rPr>
          <w:delText>foils used for the experiment are</w:delText>
        </w:r>
      </w:del>
      <w:ins w:id="7" w:author="nicholas quartemont" w:date="2018-07-25T20:26:00Z">
        <w:r w:rsidR="007944C5">
          <w:rPr>
            <w:rFonts w:ascii="Arial" w:hAnsi="Arial" w:cs="Arial"/>
            <w:sz w:val="20"/>
          </w:rPr>
          <w:t>using</w:t>
        </w:r>
      </w:ins>
      <w:r w:rsidR="00A6609D">
        <w:rPr>
          <w:rFonts w:ascii="Arial" w:hAnsi="Arial" w:cs="Arial"/>
          <w:sz w:val="20"/>
        </w:rPr>
        <w:t xml:space="preserve"> indium, gold, </w:t>
      </w:r>
      <w:r w:rsidR="002618C1">
        <w:rPr>
          <w:rFonts w:ascii="Arial" w:hAnsi="Arial" w:cs="Arial"/>
          <w:sz w:val="20"/>
        </w:rPr>
        <w:t>manganese</w:t>
      </w:r>
      <w:r w:rsidR="009328A5">
        <w:rPr>
          <w:rFonts w:ascii="Arial" w:hAnsi="Arial" w:cs="Arial"/>
          <w:sz w:val="20"/>
        </w:rPr>
        <w:t xml:space="preserve">, </w:t>
      </w:r>
      <w:ins w:id="8" w:author="nicholas quartemont" w:date="2018-07-25T20:25:00Z">
        <w:r w:rsidR="007944C5">
          <w:rPr>
            <w:rFonts w:ascii="Arial" w:hAnsi="Arial" w:cs="Arial"/>
            <w:sz w:val="20"/>
          </w:rPr>
          <w:t xml:space="preserve">aluminum </w:t>
        </w:r>
      </w:ins>
      <w:r w:rsidR="00A6609D">
        <w:rPr>
          <w:rFonts w:ascii="Arial" w:hAnsi="Arial" w:cs="Arial"/>
          <w:sz w:val="20"/>
        </w:rPr>
        <w:t xml:space="preserve">and tungsten </w:t>
      </w:r>
      <w:ins w:id="9" w:author="nicholas quartemont" w:date="2018-07-25T20:26:00Z">
        <w:r w:rsidR="007944C5">
          <w:rPr>
            <w:rFonts w:ascii="Arial" w:hAnsi="Arial" w:cs="Arial"/>
            <w:sz w:val="20"/>
          </w:rPr>
          <w:t xml:space="preserve">foils </w:t>
        </w:r>
      </w:ins>
      <w:r w:rsidR="00A6609D">
        <w:rPr>
          <w:rFonts w:ascii="Arial" w:hAnsi="Arial" w:cs="Arial"/>
          <w:sz w:val="20"/>
        </w:rPr>
        <w:t xml:space="preserve">of various </w:t>
      </w:r>
      <w:commentRangeStart w:id="10"/>
      <w:r w:rsidR="00A6609D">
        <w:rPr>
          <w:rFonts w:ascii="Arial" w:hAnsi="Arial" w:cs="Arial"/>
          <w:sz w:val="20"/>
        </w:rPr>
        <w:t>thicknesses</w:t>
      </w:r>
      <w:commentRangeEnd w:id="10"/>
      <w:r w:rsidR="00654E7E">
        <w:rPr>
          <w:rStyle w:val="CommentReference"/>
        </w:rPr>
        <w:commentReference w:id="10"/>
      </w:r>
      <w:r w:rsidR="00A6609D">
        <w:rPr>
          <w:rFonts w:ascii="Arial" w:hAnsi="Arial" w:cs="Arial"/>
          <w:sz w:val="20"/>
        </w:rPr>
        <w:t xml:space="preserve">. The foils will be counted in an </w:t>
      </w:r>
      <w:proofErr w:type="spellStart"/>
      <w:r w:rsidR="00A6609D">
        <w:rPr>
          <w:rFonts w:ascii="Arial" w:hAnsi="Arial" w:cs="Arial"/>
          <w:sz w:val="20"/>
        </w:rPr>
        <w:t>HPGe</w:t>
      </w:r>
      <w:proofErr w:type="spellEnd"/>
      <w:r w:rsidR="00A6609D">
        <w:rPr>
          <w:rFonts w:ascii="Arial" w:hAnsi="Arial" w:cs="Arial"/>
          <w:sz w:val="20"/>
        </w:rPr>
        <w:t xml:space="preserve"> to determine the activity of the foils post-irradiation. The data will be used to unfold the incident neutron spectra using </w:t>
      </w:r>
      <w:r w:rsidR="00A6609D" w:rsidRPr="00A6609D">
        <w:rPr>
          <w:rFonts w:ascii="Arial" w:hAnsi="Arial" w:cs="Arial"/>
          <w:sz w:val="20"/>
        </w:rPr>
        <w:t>Pacific Northwest National Laboratory</w:t>
      </w:r>
      <w:r w:rsidR="00A6609D">
        <w:rPr>
          <w:rFonts w:ascii="Arial" w:hAnsi="Arial" w:cs="Arial"/>
          <w:sz w:val="20"/>
        </w:rPr>
        <w:t xml:space="preserve">’s STAYSL </w:t>
      </w:r>
      <w:commentRangeStart w:id="11"/>
      <w:r w:rsidR="00A6609D">
        <w:rPr>
          <w:rFonts w:ascii="Arial" w:hAnsi="Arial" w:cs="Arial"/>
          <w:sz w:val="20"/>
        </w:rPr>
        <w:t>code</w:t>
      </w:r>
      <w:commentRangeEnd w:id="11"/>
      <w:r w:rsidR="00654E7E">
        <w:rPr>
          <w:rStyle w:val="CommentReference"/>
        </w:rPr>
        <w:commentReference w:id="11"/>
      </w:r>
      <w:ins w:id="12" w:author="nicholas quartemont" w:date="2018-07-25T20:26:00Z">
        <w:r w:rsidR="007944C5">
          <w:rPr>
            <w:rFonts w:ascii="Arial" w:hAnsi="Arial" w:cs="Arial"/>
            <w:sz w:val="20"/>
          </w:rPr>
          <w:t xml:space="preserve">, which performs a least-square spectral fitting technique to </w:t>
        </w:r>
      </w:ins>
      <w:ins w:id="13" w:author="nicholas quartemont" w:date="2018-07-25T20:27:00Z">
        <w:r w:rsidR="007944C5">
          <w:rPr>
            <w:rFonts w:ascii="Arial" w:hAnsi="Arial" w:cs="Arial"/>
            <w:sz w:val="20"/>
          </w:rPr>
          <w:t>unfold the neutron flux from the measured activities and nuclear data.</w:t>
        </w:r>
      </w:ins>
      <w:del w:id="14" w:author="nicholas quartemont" w:date="2018-07-25T20:26:00Z">
        <w:r w:rsidR="00A6609D" w:rsidDel="007944C5">
          <w:rPr>
            <w:rFonts w:ascii="Arial" w:hAnsi="Arial" w:cs="Arial"/>
            <w:sz w:val="20"/>
          </w:rPr>
          <w:delText xml:space="preserve">. </w:delText>
        </w:r>
      </w:del>
    </w:p>
    <w:p w14:paraId="5A2A4C96" w14:textId="447768CC" w:rsidR="00477C0C" w:rsidRDefault="00477C0C" w:rsidP="00477C0C">
      <w:pPr>
        <w:spacing w:after="120"/>
        <w:jc w:val="both"/>
        <w:rPr>
          <w:rFonts w:ascii="Arial" w:hAnsi="Arial" w:cs="Arial"/>
          <w:sz w:val="20"/>
        </w:rPr>
      </w:pPr>
      <w:r w:rsidRPr="00C302FE">
        <w:rPr>
          <w:rFonts w:ascii="Arial" w:hAnsi="Arial" w:cs="Arial"/>
          <w:sz w:val="20"/>
        </w:rPr>
        <w:t>2.</w:t>
      </w:r>
      <w:r w:rsidRPr="00C302FE">
        <w:rPr>
          <w:rFonts w:ascii="Arial" w:hAnsi="Arial" w:cs="Arial"/>
          <w:sz w:val="20"/>
        </w:rPr>
        <w:tab/>
      </w:r>
      <w:r w:rsidRPr="00C302FE">
        <w:rPr>
          <w:rFonts w:ascii="Arial" w:hAnsi="Arial" w:cs="Arial"/>
          <w:sz w:val="20"/>
          <w:u w:val="single"/>
        </w:rPr>
        <w:t>Description / Procedure</w:t>
      </w:r>
      <w:r w:rsidRPr="00C302FE">
        <w:rPr>
          <w:rFonts w:ascii="Arial" w:hAnsi="Arial" w:cs="Arial"/>
          <w:sz w:val="20"/>
        </w:rPr>
        <w:t>:</w:t>
      </w:r>
    </w:p>
    <w:p w14:paraId="6CE348A3" w14:textId="30174815" w:rsidR="00195BB6" w:rsidRPr="00C302FE" w:rsidDel="007944C5" w:rsidRDefault="00195BB6" w:rsidP="00195BB6">
      <w:pPr>
        <w:spacing w:after="120" w:line="360" w:lineRule="auto"/>
        <w:ind w:left="720"/>
        <w:jc w:val="both"/>
        <w:rPr>
          <w:del w:id="15" w:author="nicholas quartemont" w:date="2018-07-25T20:25:00Z"/>
          <w:rFonts w:ascii="Arial" w:hAnsi="Arial" w:cs="Arial"/>
          <w:sz w:val="20"/>
        </w:rPr>
      </w:pPr>
      <w:del w:id="16" w:author="nicholas quartemont" w:date="2018-07-25T20:25:00Z">
        <w:r w:rsidDel="007944C5">
          <w:rPr>
            <w:rFonts w:ascii="Arial" w:hAnsi="Arial" w:cs="Arial"/>
            <w:sz w:val="20"/>
          </w:rPr>
          <w:delText>Detailed description here.  Be sure to include timelines, equipment used, sources, experiment setup, etc.</w:delText>
        </w:r>
      </w:del>
    </w:p>
    <w:p w14:paraId="33FC30A7" w14:textId="20BF16DA" w:rsidR="00195BB6" w:rsidRPr="00C302FE" w:rsidRDefault="00195BB6" w:rsidP="00477C0C">
      <w:pPr>
        <w:spacing w:after="120"/>
        <w:jc w:val="both"/>
        <w:rPr>
          <w:rFonts w:ascii="Arial" w:hAnsi="Arial" w:cs="Arial"/>
          <w:sz w:val="20"/>
        </w:rPr>
      </w:pPr>
      <w:del w:id="17" w:author="nicholas quartemont" w:date="2018-07-25T20:27:00Z">
        <w:r w:rsidDel="007944C5">
          <w:rPr>
            <w:rFonts w:ascii="Arial" w:hAnsi="Arial" w:cs="Arial"/>
            <w:sz w:val="20"/>
          </w:rPr>
          <w:tab/>
          <w:delText xml:space="preserve"> </w:delText>
        </w:r>
      </w:del>
    </w:p>
    <w:p w14:paraId="351D22E4" w14:textId="5646EEA4" w:rsidR="009328A5" w:rsidRDefault="009328A5" w:rsidP="00477C0C">
      <w:pPr>
        <w:spacing w:after="120" w:line="360" w:lineRule="auto"/>
        <w:ind w:left="720"/>
        <w:jc w:val="both"/>
        <w:rPr>
          <w:rFonts w:ascii="Arial" w:hAnsi="Arial" w:cs="Arial"/>
          <w:sz w:val="20"/>
        </w:rPr>
      </w:pPr>
      <w:r>
        <w:rPr>
          <w:rFonts w:ascii="Arial" w:hAnsi="Arial" w:cs="Arial"/>
          <w:sz w:val="20"/>
        </w:rPr>
        <w:t>(</w:t>
      </w:r>
      <w:commentRangeStart w:id="18"/>
      <w:r w:rsidR="00195BB6">
        <w:rPr>
          <w:rFonts w:ascii="Arial" w:hAnsi="Arial" w:cs="Arial"/>
          <w:sz w:val="20"/>
        </w:rPr>
        <w:t>24-</w:t>
      </w:r>
      <w:ins w:id="19" w:author="nicholas quartemont" w:date="2018-07-25T20:27:00Z">
        <w:r w:rsidR="007944C5">
          <w:rPr>
            <w:rFonts w:ascii="Arial" w:hAnsi="Arial" w:cs="Arial"/>
            <w:sz w:val="20"/>
          </w:rPr>
          <w:t>3 Aug</w:t>
        </w:r>
      </w:ins>
      <w:del w:id="20" w:author="nicholas quartemont" w:date="2018-07-25T20:27:00Z">
        <w:r w:rsidR="00195BB6" w:rsidDel="007944C5">
          <w:rPr>
            <w:rFonts w:ascii="Arial" w:hAnsi="Arial" w:cs="Arial"/>
            <w:sz w:val="20"/>
          </w:rPr>
          <w:delText>31</w:delText>
        </w:r>
      </w:del>
      <w:r w:rsidR="00195BB6">
        <w:rPr>
          <w:rFonts w:ascii="Arial" w:hAnsi="Arial" w:cs="Arial"/>
          <w:sz w:val="20"/>
        </w:rPr>
        <w:t xml:space="preserve"> </w:t>
      </w:r>
      <w:commentRangeEnd w:id="18"/>
      <w:r w:rsidR="007944C5">
        <w:rPr>
          <w:rStyle w:val="CommentReference"/>
        </w:rPr>
        <w:commentReference w:id="18"/>
      </w:r>
      <w:del w:id="21" w:author="nicholas quartemont" w:date="2018-08-07T17:53:00Z">
        <w:r w:rsidR="00195BB6" w:rsidDel="0021561B">
          <w:rPr>
            <w:rFonts w:ascii="Arial" w:hAnsi="Arial" w:cs="Arial"/>
            <w:sz w:val="20"/>
          </w:rPr>
          <w:delText>July</w:delText>
        </w:r>
      </w:del>
      <w:r>
        <w:rPr>
          <w:rFonts w:ascii="Arial" w:hAnsi="Arial" w:cs="Arial"/>
          <w:sz w:val="20"/>
        </w:rPr>
        <w:t xml:space="preserve">) Irradiate foils in </w:t>
      </w:r>
      <w:proofErr w:type="spellStart"/>
      <w:r>
        <w:rPr>
          <w:rFonts w:ascii="Arial" w:hAnsi="Arial" w:cs="Arial"/>
          <w:sz w:val="20"/>
        </w:rPr>
        <w:t>Bld</w:t>
      </w:r>
      <w:proofErr w:type="spellEnd"/>
      <w:r>
        <w:rPr>
          <w:rFonts w:ascii="Arial" w:hAnsi="Arial" w:cs="Arial"/>
          <w:sz w:val="20"/>
        </w:rPr>
        <w:t xml:space="preserve"> 470 pile for </w:t>
      </w:r>
      <w:ins w:id="22" w:author="nicholas quartemont" w:date="2018-07-25T20:28:00Z">
        <w:r w:rsidR="007944C5">
          <w:rPr>
            <w:rFonts w:ascii="Arial" w:hAnsi="Arial" w:cs="Arial"/>
            <w:sz w:val="20"/>
          </w:rPr>
          <w:t>10</w:t>
        </w:r>
      </w:ins>
      <w:del w:id="23" w:author="nicholas quartemont" w:date="2018-07-25T20:28:00Z">
        <w:r w:rsidDel="007944C5">
          <w:rPr>
            <w:rFonts w:ascii="Arial" w:hAnsi="Arial" w:cs="Arial"/>
            <w:sz w:val="20"/>
          </w:rPr>
          <w:delText>7</w:delText>
        </w:r>
      </w:del>
      <w:r>
        <w:rPr>
          <w:rFonts w:ascii="Arial" w:hAnsi="Arial" w:cs="Arial"/>
          <w:sz w:val="20"/>
        </w:rPr>
        <w:t xml:space="preserve"> days (Foils are In, W, Au, Mn</w:t>
      </w:r>
      <w:ins w:id="24" w:author="nicholas quartemont" w:date="2018-07-25T20:28:00Z">
        <w:r w:rsidR="007944C5">
          <w:rPr>
            <w:rFonts w:ascii="Arial" w:hAnsi="Arial" w:cs="Arial"/>
            <w:sz w:val="20"/>
          </w:rPr>
          <w:t>, Al</w:t>
        </w:r>
      </w:ins>
      <w:r>
        <w:rPr>
          <w:rFonts w:ascii="Arial" w:hAnsi="Arial" w:cs="Arial"/>
          <w:sz w:val="20"/>
        </w:rPr>
        <w:t xml:space="preserve">). </w:t>
      </w:r>
    </w:p>
    <w:p w14:paraId="0C32E0B3" w14:textId="56B7D9F3" w:rsidR="00803A96" w:rsidRP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PuBe Source in Building 470 pile. </w:t>
      </w:r>
    </w:p>
    <w:p w14:paraId="2576816E" w14:textId="4B7B7BDC"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Foil Description: (Need Geometry and Percentages</w:t>
      </w:r>
      <w:ins w:id="25" w:author="nicholas quartemont" w:date="2018-07-25T20:28:00Z">
        <w:r w:rsidR="007944C5">
          <w:rPr>
            <w:rFonts w:ascii="Arial" w:hAnsi="Arial" w:cs="Arial"/>
            <w:sz w:val="20"/>
          </w:rPr>
          <w:t xml:space="preserve"> still</w:t>
        </w:r>
      </w:ins>
      <w:r>
        <w:rPr>
          <w:rFonts w:ascii="Arial" w:hAnsi="Arial" w:cs="Arial"/>
          <w:sz w:val="20"/>
        </w:rPr>
        <w:t xml:space="preserve">) </w:t>
      </w:r>
    </w:p>
    <w:p w14:paraId="48274205" w14:textId="66311897"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lastRenderedPageBreak/>
        <w:t xml:space="preserve">Tungsten </w:t>
      </w:r>
    </w:p>
    <w:p w14:paraId="0489467B" w14:textId="10C753BE" w:rsidR="00803A96" w:rsidRDefault="00803A96" w:rsidP="00803A96">
      <w:pPr>
        <w:pStyle w:val="ListParagraph"/>
        <w:numPr>
          <w:ilvl w:val="2"/>
          <w:numId w:val="2"/>
        </w:numPr>
        <w:spacing w:after="120" w:line="360" w:lineRule="auto"/>
        <w:jc w:val="both"/>
        <w:rPr>
          <w:rFonts w:ascii="Arial" w:hAnsi="Arial" w:cs="Arial"/>
          <w:sz w:val="20"/>
        </w:rPr>
      </w:pPr>
      <w:commentRangeStart w:id="26"/>
      <w:r>
        <w:rPr>
          <w:rFonts w:ascii="Arial" w:hAnsi="Arial" w:cs="Arial"/>
          <w:sz w:val="20"/>
        </w:rPr>
        <w:t>Mass: 0.6210 +/- 0.0001 g</w:t>
      </w:r>
    </w:p>
    <w:p w14:paraId="49E451B3" w14:textId="274FFFA8"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commentRangeEnd w:id="26"/>
      <w:r w:rsidR="00654E7E">
        <w:rPr>
          <w:rStyle w:val="CommentReference"/>
        </w:rPr>
        <w:commentReference w:id="26"/>
      </w:r>
    </w:p>
    <w:p w14:paraId="20776D02" w14:textId="50DA222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254 cm, Diameter = 1.27 cm</w:t>
      </w:r>
    </w:p>
    <w:p w14:paraId="2386FB50" w14:textId="430F8B99"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Indium </w:t>
      </w:r>
    </w:p>
    <w:p w14:paraId="466B55EE" w14:textId="300A708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0.2352 +/- 0.0001 g</w:t>
      </w:r>
    </w:p>
    <w:p w14:paraId="1B8CCB49" w14:textId="3143C92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1089AB47" w14:textId="221FE31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Thickness = </w:t>
      </w:r>
      <w:r w:rsidRPr="00803A96">
        <w:rPr>
          <w:rFonts w:ascii="Arial" w:hAnsi="Arial" w:cs="Arial"/>
          <w:sz w:val="20"/>
        </w:rPr>
        <w:t>0.0</w:t>
      </w:r>
      <w:r>
        <w:rPr>
          <w:rFonts w:ascii="Arial" w:hAnsi="Arial" w:cs="Arial"/>
          <w:sz w:val="20"/>
        </w:rPr>
        <w:t xml:space="preserve">254 cm, Diameter = 1.27 cm </w:t>
      </w:r>
    </w:p>
    <w:p w14:paraId="0C899457" w14:textId="02859115"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Gold </w:t>
      </w:r>
    </w:p>
    <w:p w14:paraId="591B8667" w14:textId="2C43D820"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0.5578 +/- 0.0001 g</w:t>
      </w:r>
    </w:p>
    <w:p w14:paraId="1B271197" w14:textId="6C68596A"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975D9F1" w14:textId="14E8DCFF" w:rsidR="00803A96" w:rsidRP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5FCF29B8" w14:textId="4472E972" w:rsidR="00803A96" w:rsidRDefault="00803A96" w:rsidP="00803A96">
      <w:pPr>
        <w:pStyle w:val="ListParagraph"/>
        <w:numPr>
          <w:ilvl w:val="1"/>
          <w:numId w:val="2"/>
        </w:numPr>
        <w:spacing w:after="120" w:line="360" w:lineRule="auto"/>
        <w:jc w:val="both"/>
        <w:rPr>
          <w:rFonts w:ascii="Arial" w:hAnsi="Arial" w:cs="Arial"/>
          <w:sz w:val="20"/>
        </w:rPr>
      </w:pPr>
      <w:r>
        <w:rPr>
          <w:rFonts w:ascii="Arial" w:hAnsi="Arial" w:cs="Arial"/>
          <w:sz w:val="20"/>
        </w:rPr>
        <w:t xml:space="preserve">Manganese </w:t>
      </w:r>
    </w:p>
    <w:p w14:paraId="077286D8" w14:textId="21FEFFDC"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Mass: 0.2600 +/- 0.0001 g</w:t>
      </w:r>
    </w:p>
    <w:p w14:paraId="191B9563" w14:textId="0A364465"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Elemental Purity: </w:t>
      </w:r>
    </w:p>
    <w:p w14:paraId="5EEA82AC" w14:textId="474C1E3E" w:rsidR="00803A96" w:rsidRDefault="00803A96" w:rsidP="00803A96">
      <w:pPr>
        <w:pStyle w:val="ListParagraph"/>
        <w:numPr>
          <w:ilvl w:val="2"/>
          <w:numId w:val="2"/>
        </w:numPr>
        <w:spacing w:after="120" w:line="360" w:lineRule="auto"/>
        <w:jc w:val="both"/>
        <w:rPr>
          <w:rFonts w:ascii="Arial" w:hAnsi="Arial" w:cs="Arial"/>
          <w:sz w:val="20"/>
        </w:rPr>
      </w:pPr>
      <w:r>
        <w:rPr>
          <w:rFonts w:ascii="Arial" w:hAnsi="Arial" w:cs="Arial"/>
          <w:sz w:val="20"/>
        </w:rPr>
        <w:t xml:space="preserve">Dimensions </w:t>
      </w:r>
    </w:p>
    <w:p w14:paraId="6D629B8C" w14:textId="704D48FD" w:rsidR="00803A96" w:rsidRDefault="00803A96" w:rsidP="00803A96">
      <w:pPr>
        <w:pStyle w:val="ListParagraph"/>
        <w:numPr>
          <w:ilvl w:val="0"/>
          <w:numId w:val="2"/>
        </w:numPr>
        <w:spacing w:after="120" w:line="360" w:lineRule="auto"/>
        <w:jc w:val="both"/>
        <w:rPr>
          <w:rFonts w:ascii="Arial" w:hAnsi="Arial" w:cs="Arial"/>
          <w:sz w:val="20"/>
        </w:rPr>
      </w:pPr>
      <w:r>
        <w:rPr>
          <w:rFonts w:ascii="Arial" w:hAnsi="Arial" w:cs="Arial"/>
          <w:sz w:val="20"/>
        </w:rPr>
        <w:t xml:space="preserve">Foil Location: </w:t>
      </w:r>
      <w:r w:rsidR="004F3E57">
        <w:rPr>
          <w:rFonts w:ascii="Arial" w:hAnsi="Arial" w:cs="Arial"/>
          <w:sz w:val="20"/>
        </w:rPr>
        <w:t xml:space="preserve">Foils will be stacked and placed in the center of stringer 2 in the basement of the 470 pile. Stringer 2 is the second stringer to the bottom. </w:t>
      </w:r>
    </w:p>
    <w:p w14:paraId="2A621DCA" w14:textId="71FD315F" w:rsidR="00803A96" w:rsidRPr="00803A96" w:rsidRDefault="007944C5" w:rsidP="00803A96">
      <w:pPr>
        <w:pStyle w:val="ListParagraph"/>
        <w:numPr>
          <w:ilvl w:val="0"/>
          <w:numId w:val="2"/>
        </w:numPr>
        <w:spacing w:after="120" w:line="360" w:lineRule="auto"/>
        <w:jc w:val="both"/>
        <w:rPr>
          <w:rFonts w:ascii="Arial" w:hAnsi="Arial" w:cs="Arial"/>
          <w:sz w:val="20"/>
        </w:rPr>
      </w:pPr>
      <w:ins w:id="27" w:author="nicholas quartemont" w:date="2018-07-25T20:30:00Z">
        <w:r>
          <w:rPr>
            <w:rFonts w:ascii="Arial" w:hAnsi="Arial" w:cs="Arial"/>
            <w:noProof/>
            <w:sz w:val="20"/>
          </w:rPr>
          <mc:AlternateContent>
            <mc:Choice Requires="wps">
              <w:drawing>
                <wp:anchor distT="0" distB="0" distL="114300" distR="114300" simplePos="0" relativeHeight="251665408" behindDoc="0" locked="0" layoutInCell="1" allowOverlap="1" wp14:anchorId="195C0838" wp14:editId="630F0821">
                  <wp:simplePos x="0" y="0"/>
                  <wp:positionH relativeFrom="column">
                    <wp:posOffset>1760220</wp:posOffset>
                  </wp:positionH>
                  <wp:positionV relativeFrom="paragraph">
                    <wp:posOffset>1253490</wp:posOffset>
                  </wp:positionV>
                  <wp:extent cx="2125980" cy="1234440"/>
                  <wp:effectExtent l="38100" t="38100" r="45720" b="99060"/>
                  <wp:wrapNone/>
                  <wp:docPr id="3" name="Straight Arrow Connector 3"/>
                  <wp:cNvGraphicFramePr/>
                  <a:graphic xmlns:a="http://schemas.openxmlformats.org/drawingml/2006/main">
                    <a:graphicData uri="http://schemas.microsoft.com/office/word/2010/wordprocessingShape">
                      <wps:wsp>
                        <wps:cNvCnPr/>
                        <wps:spPr>
                          <a:xfrm flipH="1">
                            <a:off x="0" y="0"/>
                            <a:ext cx="2125980" cy="12344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8FD86" id="_x0000_t32" coordsize="21600,21600" o:spt="32" o:oned="t" path="m,l21600,21600e" filled="f">
                  <v:path arrowok="t" fillok="f" o:connecttype="none"/>
                  <o:lock v:ext="edit" shapetype="t"/>
                </v:shapetype>
                <v:shape id="Straight Arrow Connector 3" o:spid="_x0000_s1026" type="#_x0000_t32" style="position:absolute;margin-left:138.6pt;margin-top:98.7pt;width:167.4pt;height:9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" strokecolor="black [3200]" strokeweight="3pt">
                  <v:stroke endarrow="block"/>
                  <v:shadow on="t" color="black" opacity="22937f" origin=",.5" offset="0,.63889mm"/>
                </v:shape>
              </w:pict>
            </mc:Fallback>
          </mc:AlternateContent>
        </w:r>
      </w:ins>
      <w:ins w:id="28" w:author="nicholas quartemont" w:date="2018-07-25T20:28:00Z">
        <w:r w:rsidRPr="00127D81">
          <w:rPr>
            <w:rFonts w:ascii="Arial" w:hAnsi="Arial" w:cs="Arial"/>
            <w:noProof/>
            <w:sz w:val="20"/>
          </w:rPr>
          <mc:AlternateContent>
            <mc:Choice Requires="wps">
              <w:drawing>
                <wp:anchor distT="45720" distB="45720" distL="114300" distR="114300" simplePos="0" relativeHeight="251663360" behindDoc="0" locked="0" layoutInCell="1" allowOverlap="1" wp14:anchorId="2827CA04" wp14:editId="04121704">
                  <wp:simplePos x="0" y="0"/>
                  <wp:positionH relativeFrom="column">
                    <wp:posOffset>3886200</wp:posOffset>
                  </wp:positionH>
                  <wp:positionV relativeFrom="paragraph">
                    <wp:posOffset>840740</wp:posOffset>
                  </wp:positionV>
                  <wp:extent cx="1783080" cy="868680"/>
                  <wp:effectExtent l="0" t="0" r="26670" b="266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5049EA0A" w14:textId="5560BF66" w:rsidR="007944C5" w:rsidRDefault="007944C5" w:rsidP="007944C5">
                              <w:del w:id="29" w:author="nicholas quartemont" w:date="2018-07-25T20:29:00Z">
                                <w:r w:rsidDel="007944C5">
                                  <w:delText xml:space="preserve">Foils placed in center of string 2. </w:delText>
                                </w:r>
                              </w:del>
                              <w:ins w:id="30" w:author="James Bevins" w:date="2018-07-21T12:21:00Z">
                                <w:del w:id="31" w:author="nicholas quartemont" w:date="2018-07-25T20:29:00Z">
                                  <w:r w:rsidDel="007944C5">
                                    <w:delText xml:space="preserve">, which is the </w:delText>
                                  </w:r>
                                </w:del>
                              </w:ins>
                              <w:del w:id="32" w:author="nicholas quartemont" w:date="2018-07-25T20:29:00Z">
                                <w:r w:rsidDel="007944C5">
                                  <w:delText>S</w:delText>
                                </w:r>
                              </w:del>
                              <w:ins w:id="33" w:author="James Bevins" w:date="2018-07-21T12:21:00Z">
                                <w:del w:id="34" w:author="nicholas quartemont" w:date="2018-07-25T20:29:00Z">
                                  <w:r w:rsidDel="007944C5">
                                    <w:delText>s</w:delText>
                                  </w:r>
                                </w:del>
                              </w:ins>
                              <w:del w:id="35" w:author="nicholas quartemont" w:date="2018-07-25T20:29:00Z">
                                <w:r w:rsidDel="007944C5">
                                  <w:delText>econd stringer on side with lowest stringer.</w:delText>
                                </w:r>
                              </w:del>
                              <w:ins w:id="36" w:author="nicholas quartemont" w:date="2018-07-25T20:29:00Z">
                                <w:r>
                                  <w:t>PuBe source placed one stringer above foils. There is a slot for the PuBe sour</w:t>
                                </w:r>
                              </w:ins>
                              <w:ins w:id="37" w:author="nicholas quartemont" w:date="2018-07-25T20:30:00Z">
                                <w:r>
                                  <w:t xml:space="preserve">ce. </w:t>
                                </w:r>
                              </w:ins>
                              <w:del w:id="38" w:author="nicholas quartemont" w:date="2018-07-25T20:29:00Z">
                                <w:r w:rsidDel="007944C5">
                                  <w:delText xml:space="preserve"> </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27CA04" id="_x0000_t202" coordsize="21600,21600" o:spt="202" path="m,l,21600r21600,l21600,xe">
                  <v:stroke joinstyle="miter"/>
                  <v:path gradientshapeok="t" o:connecttype="rect"/>
                </v:shapetype>
                <v:shape id="Text Box 2" o:spid="_x0000_s1026" type="#_x0000_t202" style="position:absolute;left:0;text-align:left;margin-left:306pt;margin-top:66.2pt;width:140.4pt;height:6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">
                  <v:textbox>
                    <w:txbxContent>
                      <w:p w14:paraId="5049EA0A" w14:textId="5560BF66" w:rsidR="007944C5" w:rsidRDefault="007944C5" w:rsidP="007944C5">
                        <w:del w:id="39" w:author="nicholas quartemont" w:date="2018-07-25T20:29:00Z">
                          <w:r w:rsidDel="007944C5">
                            <w:delText xml:space="preserve">Foils placed in center of string 2. </w:delText>
                          </w:r>
                        </w:del>
                        <w:ins w:id="40" w:author="James Bevins" w:date="2018-07-21T12:21:00Z">
                          <w:del w:id="41" w:author="nicholas quartemont" w:date="2018-07-25T20:29:00Z">
                            <w:r w:rsidDel="007944C5">
                              <w:delText xml:space="preserve">, which is the </w:delText>
                            </w:r>
                          </w:del>
                        </w:ins>
                        <w:del w:id="42" w:author="nicholas quartemont" w:date="2018-07-25T20:29:00Z">
                          <w:r w:rsidDel="007944C5">
                            <w:delText>S</w:delText>
                          </w:r>
                        </w:del>
                        <w:ins w:id="43" w:author="James Bevins" w:date="2018-07-21T12:21:00Z">
                          <w:del w:id="44" w:author="nicholas quartemont" w:date="2018-07-25T20:29:00Z">
                            <w:r w:rsidDel="007944C5">
                              <w:delText>s</w:delText>
                            </w:r>
                          </w:del>
                        </w:ins>
                        <w:del w:id="45" w:author="nicholas quartemont" w:date="2018-07-25T20:29:00Z">
                          <w:r w:rsidDel="007944C5">
                            <w:delText>econd stringer on side with lowest stringer.</w:delText>
                          </w:r>
                        </w:del>
                        <w:ins w:id="46" w:author="nicholas quartemont" w:date="2018-07-25T20:29:00Z">
                          <w:r>
                            <w:t>PuBe source placed one stringer above foils. There is a slot for the PuBe sour</w:t>
                          </w:r>
                        </w:ins>
                        <w:ins w:id="47" w:author="nicholas quartemont" w:date="2018-07-25T20:30:00Z">
                          <w:r>
                            <w:t xml:space="preserve">ce. </w:t>
                          </w:r>
                        </w:ins>
                        <w:del w:id="48" w:author="nicholas quartemont" w:date="2018-07-25T20:29:00Z">
                          <w:r w:rsidDel="007944C5">
                            <w:delText xml:space="preserve"> </w:delText>
                          </w:r>
                        </w:del>
                      </w:p>
                    </w:txbxContent>
                  </v:textbox>
                </v:shape>
              </w:pict>
            </mc:Fallback>
          </mc:AlternateContent>
        </w:r>
      </w:ins>
      <w:r w:rsidR="00127D81" w:rsidRPr="00127D81">
        <w:rPr>
          <w:rFonts w:ascii="Arial" w:hAnsi="Arial" w:cs="Arial"/>
          <w:noProof/>
          <w:sz w:val="20"/>
        </w:rPr>
        <mc:AlternateContent>
          <mc:Choice Requires="wps">
            <w:drawing>
              <wp:anchor distT="45720" distB="45720" distL="114300" distR="114300" simplePos="0" relativeHeight="251661312" behindDoc="0" locked="0" layoutInCell="1" allowOverlap="1" wp14:anchorId="188D5D2F" wp14:editId="3DCAEEE7">
                <wp:simplePos x="0" y="0"/>
                <wp:positionH relativeFrom="column">
                  <wp:posOffset>3886200</wp:posOffset>
                </wp:positionH>
                <wp:positionV relativeFrom="paragraph">
                  <wp:posOffset>2131695</wp:posOffset>
                </wp:positionV>
                <wp:extent cx="1783080" cy="868680"/>
                <wp:effectExtent l="0" t="0" r="2667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68680"/>
                        </a:xfrm>
                        <a:prstGeom prst="rect">
                          <a:avLst/>
                        </a:prstGeom>
                        <a:solidFill>
                          <a:srgbClr val="FFFFFF"/>
                        </a:solidFill>
                        <a:ln w="9525">
                          <a:solidFill>
                            <a:srgbClr val="000000"/>
                          </a:solidFill>
                          <a:miter lim="800000"/>
                          <a:headEnd/>
                          <a:tailEnd/>
                        </a:ln>
                      </wps:spPr>
                      <wps:txbx>
                        <w:txbxContent>
                          <w:p w14:paraId="4AD0CA95" w14:textId="7F752B55" w:rsidR="00127D81" w:rsidRDefault="00127D81">
                            <w:r>
                              <w:t xml:space="preserve">Foils placed in </w:t>
                            </w:r>
                            <w:del w:id="49" w:author="nicholas quartemont" w:date="2018-07-25T20:29:00Z">
                              <w:r w:rsidDel="007944C5">
                                <w:delText>center of</w:delText>
                              </w:r>
                            </w:del>
                            <w:ins w:id="50" w:author="nicholas quartemont" w:date="2018-07-25T20:29:00Z">
                              <w:r w:rsidR="007944C5">
                                <w:t>slot of</w:t>
                              </w:r>
                            </w:ins>
                            <w:r>
                              <w:t xml:space="preserve"> string</w:t>
                            </w:r>
                            <w:ins w:id="51" w:author="nicholas quartemont" w:date="2018-07-25T20:29:00Z">
                              <w:r w:rsidR="007944C5">
                                <w:t>er</w:t>
                              </w:r>
                            </w:ins>
                            <w:r>
                              <w:t xml:space="preserve"> 2</w:t>
                            </w:r>
                            <w:del w:id="52" w:author="James Bevins" w:date="2018-07-21T12:21:00Z">
                              <w:r w:rsidDel="00654E7E">
                                <w:delText xml:space="preserve">. </w:delText>
                              </w:r>
                            </w:del>
                            <w:ins w:id="53" w:author="James Bevins" w:date="2018-07-21T12:21:00Z">
                              <w:r w:rsidR="00654E7E">
                                <w:t xml:space="preserve">, which is the </w:t>
                              </w:r>
                            </w:ins>
                            <w:del w:id="54" w:author="James Bevins" w:date="2018-07-21T12:21:00Z">
                              <w:r w:rsidDel="00654E7E">
                                <w:delText>S</w:delText>
                              </w:r>
                            </w:del>
                            <w:ins w:id="55" w:author="James Bevins" w:date="2018-07-21T12:21:00Z">
                              <w:r w:rsidR="00654E7E">
                                <w:t>s</w:t>
                              </w:r>
                            </w:ins>
                            <w:r>
                              <w:t xml:space="preserve">econd stringer on side with lowest stringer.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D5D2F" id="_x0000_s1027" type="#_x0000_t202" style="position:absolute;left:0;text-align:left;margin-left:306pt;margin-top:167.85pt;width:140.4pt;height:6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">
                <v:textbox>
                  <w:txbxContent>
                    <w:p w14:paraId="4AD0CA95" w14:textId="7F752B55" w:rsidR="00127D81" w:rsidRDefault="00127D81">
                      <w:r>
                        <w:t xml:space="preserve">Foils placed in </w:t>
                      </w:r>
                      <w:del w:id="56" w:author="nicholas quartemont" w:date="2018-07-25T20:29:00Z">
                        <w:r w:rsidDel="007944C5">
                          <w:delText>center of</w:delText>
                        </w:r>
                      </w:del>
                      <w:ins w:id="57" w:author="nicholas quartemont" w:date="2018-07-25T20:29:00Z">
                        <w:r w:rsidR="007944C5">
                          <w:t>slot of</w:t>
                        </w:r>
                      </w:ins>
                      <w:r>
                        <w:t xml:space="preserve"> string</w:t>
                      </w:r>
                      <w:ins w:id="58" w:author="nicholas quartemont" w:date="2018-07-25T20:29:00Z">
                        <w:r w:rsidR="007944C5">
                          <w:t>er</w:t>
                        </w:r>
                      </w:ins>
                      <w:r>
                        <w:t xml:space="preserve"> 2</w:t>
                      </w:r>
                      <w:del w:id="59" w:author="James Bevins" w:date="2018-07-21T12:21:00Z">
                        <w:r w:rsidDel="00654E7E">
                          <w:delText xml:space="preserve">. </w:delText>
                        </w:r>
                      </w:del>
                      <w:ins w:id="60" w:author="James Bevins" w:date="2018-07-21T12:21:00Z">
                        <w:r w:rsidR="00654E7E">
                          <w:t xml:space="preserve">, which is the </w:t>
                        </w:r>
                      </w:ins>
                      <w:del w:id="61" w:author="James Bevins" w:date="2018-07-21T12:21:00Z">
                        <w:r w:rsidDel="00654E7E">
                          <w:delText>S</w:delText>
                        </w:r>
                      </w:del>
                      <w:ins w:id="62" w:author="James Bevins" w:date="2018-07-21T12:21:00Z">
                        <w:r w:rsidR="00654E7E">
                          <w:t>s</w:t>
                        </w:r>
                      </w:ins>
                      <w:r>
                        <w:t xml:space="preserve">econd stringer on side with lowest stringer. </w:t>
                      </w:r>
                    </w:p>
                  </w:txbxContent>
                </v:textbox>
              </v:shape>
            </w:pict>
          </mc:Fallback>
        </mc:AlternateContent>
      </w:r>
      <w:r w:rsidR="00127D81">
        <w:rPr>
          <w:rFonts w:ascii="Arial" w:hAnsi="Arial" w:cs="Arial"/>
          <w:noProof/>
          <w:sz w:val="20"/>
        </w:rPr>
        <mc:AlternateContent>
          <mc:Choice Requires="wps">
            <w:drawing>
              <wp:anchor distT="0" distB="0" distL="114300" distR="114300" simplePos="0" relativeHeight="251659264" behindDoc="0" locked="0" layoutInCell="1" allowOverlap="1" wp14:anchorId="3DCC7CB3" wp14:editId="00BC54A8">
                <wp:simplePos x="0" y="0"/>
                <wp:positionH relativeFrom="column">
                  <wp:posOffset>2796540</wp:posOffset>
                </wp:positionH>
                <wp:positionV relativeFrom="paragraph">
                  <wp:posOffset>2550795</wp:posOffset>
                </wp:positionV>
                <wp:extent cx="1089660"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H="1">
                          <a:off x="0" y="0"/>
                          <a:ext cx="10896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FC686" id="Straight Arrow Connector 2" o:spid="_x0000_s1026" type="#_x0000_t32" style="position:absolute;margin-left:220.2pt;margin-top:200.85pt;width:85.8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" strokecolor="black [3200]" strokeweight="3pt">
                <v:stroke endarrow="block"/>
                <v:shadow on="t" color="black" opacity="22937f" origin=",.5" offset="0,.63889mm"/>
              </v:shape>
            </w:pict>
          </mc:Fallback>
        </mc:AlternateContent>
      </w:r>
      <w:commentRangeStart w:id="63"/>
      <w:r w:rsidR="00803A96" w:rsidRPr="00803A96">
        <w:rPr>
          <w:rFonts w:ascii="Arial" w:hAnsi="Arial" w:cs="Arial"/>
          <w:noProof/>
          <w:sz w:val="20"/>
        </w:rPr>
        <w:drawing>
          <wp:inline distT="0" distB="0" distL="0" distR="0" wp14:anchorId="6551F9CF" wp14:editId="14E976A8">
            <wp:extent cx="3200400" cy="3571875"/>
            <wp:effectExtent l="0" t="0" r="0" b="9525"/>
            <wp:docPr id="21" name="Picture 20"/>
            <wp:cNvGraphicFramePr/>
            <a:graphic xmlns:a="http://schemas.openxmlformats.org/drawingml/2006/main">
              <a:graphicData uri="http://schemas.openxmlformats.org/drawingml/2006/picture">
                <pic:pic xmlns:pic="http://schemas.openxmlformats.org/drawingml/2006/picture">
                  <pic:nvPicPr>
                    <pic:cNvPr id="21" name="Picture 20"/>
                    <pic:cNvPicPr/>
                  </pic:nvPicPr>
                  <pic:blipFill>
                    <a:blip r:embed="rId12" cstate="print"/>
                    <a:srcRect/>
                    <a:stretch>
                      <a:fillRect/>
                    </a:stretch>
                  </pic:blipFill>
                  <pic:spPr bwMode="auto">
                    <a:xfrm>
                      <a:off x="0" y="0"/>
                      <a:ext cx="3200400" cy="3571875"/>
                    </a:xfrm>
                    <a:prstGeom prst="rect">
                      <a:avLst/>
                    </a:prstGeom>
                    <a:noFill/>
                    <a:ln w="9525">
                      <a:noFill/>
                      <a:miter lim="800000"/>
                      <a:headEnd/>
                      <a:tailEnd/>
                    </a:ln>
                  </pic:spPr>
                </pic:pic>
              </a:graphicData>
            </a:graphic>
          </wp:inline>
        </w:drawing>
      </w:r>
      <w:commentRangeEnd w:id="63"/>
      <w:r w:rsidR="00654E7E">
        <w:rPr>
          <w:rStyle w:val="CommentReference"/>
        </w:rPr>
        <w:commentReference w:id="63"/>
      </w:r>
    </w:p>
    <w:p w14:paraId="156C2FB6" w14:textId="74B9ED57" w:rsidR="009328A5" w:rsidRDefault="009328A5" w:rsidP="00477C0C">
      <w:pPr>
        <w:spacing w:after="120" w:line="360" w:lineRule="auto"/>
        <w:ind w:left="720"/>
        <w:jc w:val="both"/>
        <w:rPr>
          <w:rFonts w:ascii="Arial" w:hAnsi="Arial" w:cs="Arial"/>
          <w:sz w:val="20"/>
        </w:rPr>
      </w:pPr>
      <w:r>
        <w:rPr>
          <w:rFonts w:ascii="Arial" w:hAnsi="Arial" w:cs="Arial"/>
          <w:sz w:val="20"/>
        </w:rPr>
        <w:t>(</w:t>
      </w:r>
      <w:r w:rsidR="00195BB6">
        <w:rPr>
          <w:rFonts w:ascii="Arial" w:hAnsi="Arial" w:cs="Arial"/>
          <w:sz w:val="20"/>
        </w:rPr>
        <w:t>24-</w:t>
      </w:r>
      <w:del w:id="64" w:author="nicholas quartemont" w:date="2018-07-25T20:33:00Z">
        <w:r w:rsidR="00195BB6" w:rsidDel="007944C5">
          <w:rPr>
            <w:rFonts w:ascii="Arial" w:hAnsi="Arial" w:cs="Arial"/>
            <w:sz w:val="20"/>
          </w:rPr>
          <w:delText>31 July</w:delText>
        </w:r>
      </w:del>
      <w:ins w:id="65" w:author="nicholas quartemont" w:date="2018-07-25T20:33:00Z">
        <w:r w:rsidR="007944C5">
          <w:rPr>
            <w:rFonts w:ascii="Arial" w:hAnsi="Arial" w:cs="Arial"/>
            <w:sz w:val="20"/>
          </w:rPr>
          <w:t>02 Aug</w:t>
        </w:r>
      </w:ins>
      <w:r>
        <w:rPr>
          <w:rFonts w:ascii="Arial" w:hAnsi="Arial" w:cs="Arial"/>
          <w:sz w:val="20"/>
        </w:rPr>
        <w:t xml:space="preserve">) Characterize </w:t>
      </w:r>
      <w:proofErr w:type="spellStart"/>
      <w:r>
        <w:rPr>
          <w:rFonts w:ascii="Arial" w:hAnsi="Arial" w:cs="Arial"/>
          <w:sz w:val="20"/>
        </w:rPr>
        <w:t>HPGe</w:t>
      </w:r>
      <w:proofErr w:type="spellEnd"/>
      <w:r>
        <w:rPr>
          <w:rFonts w:ascii="Arial" w:hAnsi="Arial" w:cs="Arial"/>
          <w:sz w:val="20"/>
        </w:rPr>
        <w:t xml:space="preserve"> </w:t>
      </w:r>
      <w:r w:rsidR="00195BB6">
        <w:rPr>
          <w:rFonts w:ascii="Arial" w:hAnsi="Arial" w:cs="Arial"/>
          <w:sz w:val="20"/>
        </w:rPr>
        <w:t xml:space="preserve">in Rm 105 </w:t>
      </w:r>
    </w:p>
    <w:p w14:paraId="13AC7092" w14:textId="06C3DC00" w:rsid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equipment used</w:t>
      </w:r>
    </w:p>
    <w:p w14:paraId="60F5783D" w14:textId="77777777"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lastRenderedPageBreak/>
        <w:t xml:space="preserve">ORTEC </w:t>
      </w:r>
      <w:proofErr w:type="spellStart"/>
      <w:r w:rsidRPr="004F3E57">
        <w:rPr>
          <w:rFonts w:ascii="Arial" w:hAnsi="Arial" w:cs="Arial"/>
          <w:sz w:val="20"/>
        </w:rPr>
        <w:t>HPGe</w:t>
      </w:r>
      <w:proofErr w:type="spellEnd"/>
      <w:r w:rsidRPr="004F3E57">
        <w:rPr>
          <w:rFonts w:ascii="Arial" w:hAnsi="Arial" w:cs="Arial"/>
          <w:sz w:val="20"/>
        </w:rPr>
        <w:t xml:space="preserve"> </w:t>
      </w:r>
    </w:p>
    <w:p w14:paraId="6FFD29EB" w14:textId="440E64B8" w:rsid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DSA1000</w:t>
      </w:r>
      <w:r>
        <w:rPr>
          <w:rFonts w:ascii="Arial" w:hAnsi="Arial" w:cs="Arial"/>
          <w:sz w:val="20"/>
        </w:rPr>
        <w:t xml:space="preserve"> </w:t>
      </w:r>
      <w:r w:rsidRPr="004F3E57">
        <w:rPr>
          <w:rFonts w:ascii="Arial" w:hAnsi="Arial" w:cs="Arial"/>
          <w:sz w:val="20"/>
        </w:rPr>
        <w:t>detection system</w:t>
      </w:r>
      <w:r>
        <w:rPr>
          <w:rFonts w:ascii="Arial" w:hAnsi="Arial" w:cs="Arial"/>
          <w:sz w:val="20"/>
        </w:rPr>
        <w:t xml:space="preserve"> </w:t>
      </w:r>
    </w:p>
    <w:p w14:paraId="5E608739" w14:textId="72D1208C" w:rsidR="004F3E57" w:rsidRDefault="004F3E57" w:rsidP="004F3E57">
      <w:pPr>
        <w:pStyle w:val="ListParagraph"/>
        <w:numPr>
          <w:ilvl w:val="1"/>
          <w:numId w:val="2"/>
        </w:numPr>
        <w:spacing w:after="120" w:line="360" w:lineRule="auto"/>
        <w:jc w:val="both"/>
        <w:rPr>
          <w:rFonts w:ascii="Arial" w:hAnsi="Arial" w:cs="Arial"/>
          <w:sz w:val="20"/>
        </w:rPr>
      </w:pPr>
      <w:r>
        <w:rPr>
          <w:rFonts w:ascii="Arial" w:hAnsi="Arial" w:cs="Arial"/>
          <w:sz w:val="20"/>
        </w:rPr>
        <w:t>Laptop / Genie 2000 Multi-Channel analyzer</w:t>
      </w:r>
    </w:p>
    <w:p w14:paraId="5A107801" w14:textId="367225BC"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sources: Laboratory multinuclide source</w:t>
      </w:r>
    </w:p>
    <w:p w14:paraId="52AE2F6A" w14:textId="2FAACCF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A multinuclide source is used to calibrate the MCA for energy. This portion of the experiment is also used to determine the detector efficiency curve.</w:t>
      </w:r>
    </w:p>
    <w:p w14:paraId="56ED2E72" w14:textId="4684F7AB" w:rsidR="004F3E57" w:rsidRPr="004F3E57" w:rsidRDefault="004F3E57" w:rsidP="004F3E57">
      <w:pPr>
        <w:pStyle w:val="ListParagraph"/>
        <w:numPr>
          <w:ilvl w:val="0"/>
          <w:numId w:val="2"/>
        </w:numPr>
        <w:spacing w:after="120" w:line="360" w:lineRule="auto"/>
        <w:jc w:val="both"/>
        <w:rPr>
          <w:rFonts w:ascii="Arial" w:hAnsi="Arial" w:cs="Arial"/>
          <w:sz w:val="20"/>
        </w:rPr>
      </w:pPr>
      <w:r w:rsidRPr="004F3E57">
        <w:rPr>
          <w:rFonts w:ascii="Arial" w:hAnsi="Arial" w:cs="Arial"/>
          <w:sz w:val="20"/>
        </w:rPr>
        <w:t>experiment setup</w:t>
      </w:r>
    </w:p>
    <w:p w14:paraId="761E24D9" w14:textId="697863A8"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szCs w:val="20"/>
        </w:rPr>
        <w:t xml:space="preserve">The multinuclide source is acquired </w:t>
      </w:r>
      <w:del w:id="66" w:author="nicholas quartemont" w:date="2018-07-25T20:33:00Z">
        <w:r w:rsidRPr="004F3E57" w:rsidDel="0074673C">
          <w:rPr>
            <w:rFonts w:ascii="Arial" w:hAnsi="Arial" w:cs="Arial"/>
            <w:sz w:val="20"/>
            <w:szCs w:val="20"/>
          </w:rPr>
          <w:delText xml:space="preserve">9 cm </w:delText>
        </w:r>
      </w:del>
      <w:ins w:id="67" w:author="nicholas quartemont" w:date="2018-07-25T20:33:00Z">
        <w:r w:rsidR="0074673C">
          <w:rPr>
            <w:rFonts w:ascii="Arial" w:hAnsi="Arial" w:cs="Arial"/>
            <w:sz w:val="20"/>
            <w:szCs w:val="20"/>
          </w:rPr>
          <w:t xml:space="preserve">4 </w:t>
        </w:r>
        <w:proofErr w:type="spellStart"/>
        <w:r w:rsidR="0074673C">
          <w:rPr>
            <w:rFonts w:ascii="Arial" w:hAnsi="Arial" w:cs="Arial"/>
            <w:sz w:val="20"/>
            <w:szCs w:val="20"/>
          </w:rPr>
          <w:t>inches</w:t>
        </w:r>
      </w:ins>
      <w:r w:rsidRPr="004F3E57">
        <w:rPr>
          <w:rFonts w:ascii="Arial" w:hAnsi="Arial" w:cs="Arial"/>
          <w:sz w:val="20"/>
          <w:szCs w:val="20"/>
        </w:rPr>
        <w:t>from</w:t>
      </w:r>
      <w:proofErr w:type="spellEnd"/>
      <w:r w:rsidRPr="004F3E57">
        <w:rPr>
          <w:rFonts w:ascii="Arial" w:hAnsi="Arial" w:cs="Arial"/>
          <w:sz w:val="20"/>
          <w:szCs w:val="20"/>
        </w:rPr>
        <w:t xml:space="preserve"> the </w:t>
      </w:r>
      <w:proofErr w:type="spellStart"/>
      <w:r w:rsidRPr="004F3E57">
        <w:rPr>
          <w:rFonts w:ascii="Arial" w:hAnsi="Arial" w:cs="Arial"/>
          <w:sz w:val="20"/>
          <w:szCs w:val="20"/>
        </w:rPr>
        <w:t>HPGe</w:t>
      </w:r>
      <w:proofErr w:type="spellEnd"/>
      <w:r w:rsidRPr="004F3E57">
        <w:rPr>
          <w:rFonts w:ascii="Arial" w:hAnsi="Arial" w:cs="Arial"/>
          <w:sz w:val="20"/>
          <w:szCs w:val="20"/>
        </w:rPr>
        <w:t xml:space="preserve"> with a gain course gain of 20 and a fine gain of 1.5</w:t>
      </w:r>
      <w:del w:id="68" w:author="nicholas quartemont" w:date="2018-07-25T20:30:00Z">
        <w:r w:rsidRPr="004F3E57" w:rsidDel="007944C5">
          <w:rPr>
            <w:rFonts w:ascii="Arial" w:hAnsi="Arial" w:cs="Arial"/>
            <w:sz w:val="20"/>
            <w:szCs w:val="20"/>
          </w:rPr>
          <w:delText>.</w:delText>
        </w:r>
      </w:del>
    </w:p>
    <w:p w14:paraId="7AF19352" w14:textId="6D178911"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The bias voltage is set to 4,000 V. The gain must be set so that the dynamic range of gamma ray energies of interest is measurable on the MCA</w:t>
      </w:r>
      <w:r>
        <w:rPr>
          <w:rFonts w:ascii="Arial" w:hAnsi="Arial" w:cs="Arial"/>
          <w:sz w:val="20"/>
        </w:rPr>
        <w:t xml:space="preserve"> (400 keV to 1300 keV)</w:t>
      </w:r>
      <w:del w:id="69" w:author="nicholas quartemont" w:date="2018-07-25T20:30:00Z">
        <w:r w:rsidDel="007944C5">
          <w:rPr>
            <w:rFonts w:ascii="Arial" w:hAnsi="Arial" w:cs="Arial"/>
            <w:sz w:val="20"/>
          </w:rPr>
          <w:delText xml:space="preserve">. </w:delText>
        </w:r>
      </w:del>
    </w:p>
    <w:p w14:paraId="0023B4D8" w14:textId="4D170266" w:rsidR="004F3E57" w:rsidRPr="004F3E57" w:rsidRDefault="004F3E57" w:rsidP="004F3E57">
      <w:pPr>
        <w:pStyle w:val="ListParagraph"/>
        <w:numPr>
          <w:ilvl w:val="1"/>
          <w:numId w:val="2"/>
        </w:numPr>
        <w:spacing w:after="120" w:line="360" w:lineRule="auto"/>
        <w:jc w:val="both"/>
        <w:rPr>
          <w:rFonts w:ascii="Arial" w:hAnsi="Arial" w:cs="Arial"/>
          <w:sz w:val="20"/>
        </w:rPr>
      </w:pPr>
      <w:r w:rsidRPr="004F3E57">
        <w:rPr>
          <w:rFonts w:ascii="Arial" w:hAnsi="Arial" w:cs="Arial"/>
          <w:sz w:val="20"/>
        </w:rPr>
        <w:t>More information on the setup is ava</w:t>
      </w:r>
      <w:r>
        <w:rPr>
          <w:rFonts w:ascii="Arial" w:hAnsi="Arial" w:cs="Arial"/>
          <w:sz w:val="20"/>
        </w:rPr>
        <w:t>ilable in [2]</w:t>
      </w:r>
      <w:del w:id="70" w:author="nicholas quartemont" w:date="2018-07-25T20:30:00Z">
        <w:r w:rsidDel="007944C5">
          <w:rPr>
            <w:rFonts w:ascii="Arial" w:hAnsi="Arial" w:cs="Arial"/>
            <w:sz w:val="20"/>
          </w:rPr>
          <w:delText>.</w:delText>
        </w:r>
      </w:del>
    </w:p>
    <w:p w14:paraId="7DB28AB5" w14:textId="2C1580F7"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71" w:author="nicholas quartemont" w:date="2018-07-25T20:30:00Z">
        <w:r w:rsidR="007944C5">
          <w:rPr>
            <w:rFonts w:ascii="Arial" w:hAnsi="Arial" w:cs="Arial"/>
            <w:sz w:val="20"/>
          </w:rPr>
          <w:t>03 Aug</w:t>
        </w:r>
      </w:ins>
      <w:del w:id="72" w:author="nicholas quartemont" w:date="2018-07-25T20:30:00Z">
        <w:r w:rsidR="00195BB6" w:rsidRPr="004F3E57" w:rsidDel="007944C5">
          <w:rPr>
            <w:rFonts w:ascii="Arial" w:hAnsi="Arial" w:cs="Arial"/>
            <w:sz w:val="20"/>
          </w:rPr>
          <w:delText>31 July</w:delText>
        </w:r>
      </w:del>
      <w:r w:rsidRPr="004F3E57">
        <w:rPr>
          <w:rFonts w:ascii="Arial" w:hAnsi="Arial" w:cs="Arial"/>
          <w:sz w:val="20"/>
        </w:rPr>
        <w:t>) Measure</w:t>
      </w:r>
      <w:ins w:id="73" w:author="nicholas quartemont" w:date="2018-07-25T20:31:00Z">
        <w:r w:rsidR="007944C5">
          <w:rPr>
            <w:rFonts w:ascii="Arial" w:hAnsi="Arial" w:cs="Arial"/>
            <w:sz w:val="20"/>
          </w:rPr>
          <w:t xml:space="preserve"> Al,</w:t>
        </w:r>
      </w:ins>
      <w:r w:rsidRPr="004F3E57">
        <w:rPr>
          <w:rFonts w:ascii="Arial" w:hAnsi="Arial" w:cs="Arial"/>
          <w:sz w:val="20"/>
        </w:rPr>
        <w:t xml:space="preserve"> In</w:t>
      </w:r>
      <w:r w:rsidR="004F3E57">
        <w:rPr>
          <w:rFonts w:ascii="Arial" w:hAnsi="Arial" w:cs="Arial"/>
          <w:sz w:val="20"/>
        </w:rPr>
        <w:t>dium</w:t>
      </w:r>
      <w:r w:rsidRPr="004F3E57">
        <w:rPr>
          <w:rFonts w:ascii="Arial" w:hAnsi="Arial" w:cs="Arial"/>
          <w:sz w:val="20"/>
        </w:rPr>
        <w:t xml:space="preserve"> and M</w:t>
      </w:r>
      <w:r w:rsidR="004F3E57">
        <w:rPr>
          <w:rFonts w:ascii="Arial" w:hAnsi="Arial" w:cs="Arial"/>
          <w:sz w:val="20"/>
        </w:rPr>
        <w:t>anga</w:t>
      </w:r>
      <w:r w:rsidRPr="004F3E57">
        <w:rPr>
          <w:rFonts w:ascii="Arial" w:hAnsi="Arial" w:cs="Arial"/>
          <w:sz w:val="20"/>
        </w:rPr>
        <w:t>n</w:t>
      </w:r>
      <w:r w:rsidR="004F3E57">
        <w:rPr>
          <w:rFonts w:ascii="Arial" w:hAnsi="Arial" w:cs="Arial"/>
          <w:sz w:val="20"/>
        </w:rPr>
        <w:t>ese</w:t>
      </w:r>
      <w:r w:rsidRPr="004F3E57">
        <w:rPr>
          <w:rFonts w:ascii="Arial" w:hAnsi="Arial" w:cs="Arial"/>
          <w:sz w:val="20"/>
        </w:rPr>
        <w:t xml:space="preserve"> </w:t>
      </w:r>
      <w:r w:rsidR="004F3E57">
        <w:rPr>
          <w:rFonts w:ascii="Arial" w:hAnsi="Arial" w:cs="Arial"/>
          <w:sz w:val="20"/>
        </w:rPr>
        <w:t xml:space="preserve">Activation foils </w:t>
      </w:r>
      <w:del w:id="74" w:author="nicholas quartemont" w:date="2018-07-25T20:31:00Z">
        <w:r w:rsidRPr="004F3E57" w:rsidDel="007944C5">
          <w:rPr>
            <w:rFonts w:ascii="Arial" w:hAnsi="Arial" w:cs="Arial"/>
            <w:sz w:val="20"/>
          </w:rPr>
          <w:delText xml:space="preserve"> </w:delText>
        </w:r>
      </w:del>
    </w:p>
    <w:p w14:paraId="0F6C9FE5" w14:textId="500146D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Measurement time: 3-5 hours. Foils will be measured until </w:t>
      </w:r>
      <w:ins w:id="75" w:author="nicholas quartemont" w:date="2018-07-25T20:32:00Z">
        <w:r w:rsidR="007944C5">
          <w:rPr>
            <w:rFonts w:ascii="Arial" w:hAnsi="Arial" w:cs="Arial"/>
            <w:sz w:val="20"/>
          </w:rPr>
          <w:t>~</w:t>
        </w:r>
      </w:ins>
      <w:r>
        <w:rPr>
          <w:rFonts w:ascii="Arial" w:hAnsi="Arial" w:cs="Arial"/>
          <w:sz w:val="20"/>
        </w:rPr>
        <w:t>10,000 counts have been acquired</w:t>
      </w:r>
      <w:del w:id="76" w:author="nicholas quartemont" w:date="2018-07-25T20:30:00Z">
        <w:r w:rsidDel="007944C5">
          <w:rPr>
            <w:rFonts w:ascii="Arial" w:hAnsi="Arial" w:cs="Arial"/>
            <w:sz w:val="20"/>
          </w:rPr>
          <w:delText xml:space="preserve">. </w:delText>
        </w:r>
      </w:del>
    </w:p>
    <w:p w14:paraId="27CE55DA" w14:textId="05567FF1"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Source: In and Mn foils activated in the pile</w:t>
      </w:r>
      <w:del w:id="77" w:author="nicholas quartemont" w:date="2018-07-25T20:30:00Z">
        <w:r w:rsidDel="007944C5">
          <w:rPr>
            <w:rFonts w:ascii="Arial" w:hAnsi="Arial" w:cs="Arial"/>
            <w:sz w:val="20"/>
          </w:rPr>
          <w:delText xml:space="preserve">. </w:delText>
        </w:r>
      </w:del>
    </w:p>
    <w:p w14:paraId="6276F560" w14:textId="5C0882E5" w:rsidR="004F3E57" w:rsidRDefault="004F3E57" w:rsidP="004F3E57">
      <w:pPr>
        <w:pStyle w:val="ListParagraph"/>
        <w:numPr>
          <w:ilvl w:val="0"/>
          <w:numId w:val="2"/>
        </w:numPr>
        <w:spacing w:after="120" w:line="360" w:lineRule="auto"/>
        <w:jc w:val="both"/>
        <w:rPr>
          <w:ins w:id="78" w:author="nicholas quartemont" w:date="2018-07-25T20:32:00Z"/>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4D9279A3" w14:textId="6043C33D" w:rsidR="007944C5" w:rsidRPr="004F3E57" w:rsidRDefault="007944C5" w:rsidP="004F3E57">
      <w:pPr>
        <w:pStyle w:val="ListParagraph"/>
        <w:numPr>
          <w:ilvl w:val="0"/>
          <w:numId w:val="2"/>
        </w:numPr>
        <w:spacing w:after="120" w:line="360" w:lineRule="auto"/>
        <w:jc w:val="both"/>
        <w:rPr>
          <w:rFonts w:ascii="Arial" w:hAnsi="Arial" w:cs="Arial"/>
          <w:sz w:val="20"/>
        </w:rPr>
      </w:pPr>
      <w:ins w:id="79" w:author="nicholas quartemont" w:date="2018-07-25T20:32:00Z">
        <w:r>
          <w:rPr>
            <w:rFonts w:ascii="Arial" w:hAnsi="Arial" w:cs="Arial"/>
            <w:sz w:val="20"/>
          </w:rPr>
          <w:t>Measure Al foil after enough counts in In and Mn</w:t>
        </w:r>
      </w:ins>
    </w:p>
    <w:p w14:paraId="7A5BD5B6" w14:textId="2AA914E9" w:rsidR="009328A5" w:rsidRDefault="009328A5" w:rsidP="00477C0C">
      <w:pPr>
        <w:spacing w:after="120" w:line="360" w:lineRule="auto"/>
        <w:ind w:left="720"/>
        <w:jc w:val="both"/>
        <w:rPr>
          <w:rFonts w:ascii="Arial" w:hAnsi="Arial" w:cs="Arial"/>
          <w:sz w:val="20"/>
        </w:rPr>
      </w:pPr>
      <w:r w:rsidRPr="004F3E57">
        <w:rPr>
          <w:rFonts w:ascii="Arial" w:hAnsi="Arial" w:cs="Arial"/>
          <w:sz w:val="20"/>
        </w:rPr>
        <w:t>(</w:t>
      </w:r>
      <w:ins w:id="80" w:author="nicholas quartemont" w:date="2018-07-25T20:31:00Z">
        <w:r w:rsidR="007944C5">
          <w:rPr>
            <w:rFonts w:ascii="Arial" w:hAnsi="Arial" w:cs="Arial"/>
            <w:sz w:val="20"/>
          </w:rPr>
          <w:t>03 Aug</w:t>
        </w:r>
      </w:ins>
      <w:del w:id="81" w:author="nicholas quartemont" w:date="2018-07-25T20:31:00Z">
        <w:r w:rsidR="00195BB6" w:rsidRPr="004F3E57" w:rsidDel="007944C5">
          <w:rPr>
            <w:rFonts w:ascii="Arial" w:hAnsi="Arial" w:cs="Arial"/>
            <w:sz w:val="20"/>
          </w:rPr>
          <w:delText>31 July</w:delText>
        </w:r>
      </w:del>
      <w:r w:rsidR="00195BB6" w:rsidRPr="004F3E57">
        <w:rPr>
          <w:rFonts w:ascii="Arial" w:hAnsi="Arial" w:cs="Arial"/>
          <w:sz w:val="20"/>
        </w:rPr>
        <w:t xml:space="preserve"> – 0</w:t>
      </w:r>
      <w:ins w:id="82" w:author="nicholas quartemont" w:date="2018-07-25T20:31:00Z">
        <w:r w:rsidR="007944C5">
          <w:rPr>
            <w:rFonts w:ascii="Arial" w:hAnsi="Arial" w:cs="Arial"/>
            <w:sz w:val="20"/>
          </w:rPr>
          <w:t>6</w:t>
        </w:r>
      </w:ins>
      <w:del w:id="83" w:author="nicholas quartemont" w:date="2018-07-25T20:31:00Z">
        <w:r w:rsidR="00195BB6" w:rsidRPr="004F3E57" w:rsidDel="007944C5">
          <w:rPr>
            <w:rFonts w:ascii="Arial" w:hAnsi="Arial" w:cs="Arial"/>
            <w:sz w:val="20"/>
          </w:rPr>
          <w:delText>2</w:delText>
        </w:r>
      </w:del>
      <w:r w:rsidR="00195BB6" w:rsidRPr="004F3E57">
        <w:rPr>
          <w:rFonts w:ascii="Arial" w:hAnsi="Arial" w:cs="Arial"/>
          <w:sz w:val="20"/>
        </w:rPr>
        <w:t xml:space="preserve"> Aug</w:t>
      </w:r>
      <w:r w:rsidRPr="004F3E57">
        <w:rPr>
          <w:rFonts w:ascii="Arial" w:hAnsi="Arial" w:cs="Arial"/>
          <w:sz w:val="20"/>
        </w:rPr>
        <w:t>) Measure</w:t>
      </w:r>
      <w:r w:rsidR="00195BB6" w:rsidRPr="004F3E57">
        <w:rPr>
          <w:rFonts w:ascii="Arial" w:hAnsi="Arial" w:cs="Arial"/>
          <w:sz w:val="20"/>
        </w:rPr>
        <w:t xml:space="preserve"> </w:t>
      </w:r>
      <w:r w:rsidR="004F3E57">
        <w:rPr>
          <w:rFonts w:ascii="Arial" w:hAnsi="Arial" w:cs="Arial"/>
          <w:sz w:val="20"/>
        </w:rPr>
        <w:t>Tungsten</w:t>
      </w:r>
      <w:r w:rsidR="00195BB6" w:rsidRPr="004F3E57">
        <w:rPr>
          <w:rFonts w:ascii="Arial" w:hAnsi="Arial" w:cs="Arial"/>
          <w:sz w:val="20"/>
        </w:rPr>
        <w:t xml:space="preserve"> and </w:t>
      </w:r>
      <w:r w:rsidR="004F3E57">
        <w:rPr>
          <w:rFonts w:ascii="Arial" w:hAnsi="Arial" w:cs="Arial"/>
          <w:sz w:val="20"/>
        </w:rPr>
        <w:t>Gold</w:t>
      </w:r>
      <w:r w:rsidR="00195BB6" w:rsidRPr="004F3E57">
        <w:rPr>
          <w:rFonts w:ascii="Arial" w:hAnsi="Arial" w:cs="Arial"/>
          <w:sz w:val="20"/>
        </w:rPr>
        <w:t xml:space="preserve"> foils </w:t>
      </w:r>
    </w:p>
    <w:p w14:paraId="71FEA054" w14:textId="47BC615E"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Measurement time: Approximately 24 hours</w:t>
      </w:r>
      <w:del w:id="84" w:author="nicholas quartemont" w:date="2018-07-25T20:30:00Z">
        <w:r w:rsidDel="007944C5">
          <w:rPr>
            <w:rFonts w:ascii="Arial" w:hAnsi="Arial" w:cs="Arial"/>
            <w:sz w:val="20"/>
          </w:rPr>
          <w:delText xml:space="preserve">. </w:delText>
        </w:r>
      </w:del>
    </w:p>
    <w:p w14:paraId="50599F7D" w14:textId="52B7C1EA" w:rsid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Source: </w:t>
      </w:r>
      <w:r w:rsidR="005125FD">
        <w:rPr>
          <w:rFonts w:ascii="Arial" w:hAnsi="Arial" w:cs="Arial"/>
          <w:sz w:val="20"/>
        </w:rPr>
        <w:t xml:space="preserve">W and Au </w:t>
      </w:r>
      <w:r>
        <w:rPr>
          <w:rFonts w:ascii="Arial" w:hAnsi="Arial" w:cs="Arial"/>
          <w:sz w:val="20"/>
        </w:rPr>
        <w:t>foils activated in the pile</w:t>
      </w:r>
      <w:del w:id="85" w:author="nicholas quartemont" w:date="2018-07-25T20:30:00Z">
        <w:r w:rsidDel="007944C5">
          <w:rPr>
            <w:rFonts w:ascii="Arial" w:hAnsi="Arial" w:cs="Arial"/>
            <w:sz w:val="20"/>
          </w:rPr>
          <w:delText xml:space="preserve">. </w:delText>
        </w:r>
      </w:del>
    </w:p>
    <w:p w14:paraId="7D63A003" w14:textId="0AC84C7F" w:rsidR="004F3E57" w:rsidRPr="004F3E57" w:rsidRDefault="004F3E57" w:rsidP="004F3E57">
      <w:pPr>
        <w:pStyle w:val="ListParagraph"/>
        <w:numPr>
          <w:ilvl w:val="0"/>
          <w:numId w:val="2"/>
        </w:numPr>
        <w:spacing w:after="120" w:line="360" w:lineRule="auto"/>
        <w:jc w:val="both"/>
        <w:rPr>
          <w:rFonts w:ascii="Arial" w:hAnsi="Arial" w:cs="Arial"/>
          <w:sz w:val="20"/>
        </w:rPr>
      </w:pPr>
      <w:r>
        <w:rPr>
          <w:rFonts w:ascii="Arial" w:hAnsi="Arial" w:cs="Arial"/>
          <w:sz w:val="20"/>
        </w:rPr>
        <w:t xml:space="preserve">Experiment setup and equipment: Identical to </w:t>
      </w:r>
      <w:proofErr w:type="spellStart"/>
      <w:r>
        <w:rPr>
          <w:rFonts w:ascii="Arial" w:hAnsi="Arial" w:cs="Arial"/>
          <w:sz w:val="20"/>
        </w:rPr>
        <w:t>HPGe</w:t>
      </w:r>
      <w:proofErr w:type="spellEnd"/>
      <w:r>
        <w:rPr>
          <w:rFonts w:ascii="Arial" w:hAnsi="Arial" w:cs="Arial"/>
          <w:sz w:val="20"/>
        </w:rPr>
        <w:t xml:space="preserve"> Characterization </w:t>
      </w:r>
    </w:p>
    <w:p w14:paraId="2D1FC867" w14:textId="60C2FC08" w:rsidR="009328A5"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(2-9 Aug) Analysis</w:t>
      </w:r>
      <w:r w:rsidR="005125FD">
        <w:rPr>
          <w:rFonts w:ascii="Arial" w:hAnsi="Arial" w:cs="Arial"/>
          <w:sz w:val="20"/>
        </w:rPr>
        <w:t xml:space="preserve"> and </w:t>
      </w:r>
      <w:r w:rsidR="00127D81">
        <w:rPr>
          <w:rFonts w:ascii="Arial" w:hAnsi="Arial" w:cs="Arial"/>
          <w:sz w:val="20"/>
        </w:rPr>
        <w:t>preparation</w:t>
      </w:r>
      <w:r w:rsidRPr="004F3E57">
        <w:rPr>
          <w:rFonts w:ascii="Arial" w:hAnsi="Arial" w:cs="Arial"/>
          <w:sz w:val="20"/>
        </w:rPr>
        <w:t xml:space="preserve"> for research update </w:t>
      </w:r>
    </w:p>
    <w:p w14:paraId="5D0E8A75" w14:textId="194A91BD"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 Aug) Research Update </w:t>
      </w:r>
    </w:p>
    <w:p w14:paraId="5CC5CA4A" w14:textId="2A44C94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 xml:space="preserve">(9-16 Aug) Draft Project </w:t>
      </w:r>
      <w:del w:id="86" w:author="James Bevins" w:date="2018-07-21T12:23:00Z">
        <w:r w:rsidRPr="004F3E57" w:rsidDel="00616F55">
          <w:rPr>
            <w:rFonts w:ascii="Arial" w:hAnsi="Arial" w:cs="Arial"/>
            <w:sz w:val="20"/>
          </w:rPr>
          <w:delText>Arcticle</w:delText>
        </w:r>
      </w:del>
      <w:ins w:id="87" w:author="James Bevins" w:date="2018-07-21T12:23:00Z">
        <w:r w:rsidR="00616F55" w:rsidRPr="004F3E57">
          <w:rPr>
            <w:rFonts w:ascii="Arial" w:hAnsi="Arial" w:cs="Arial"/>
            <w:sz w:val="20"/>
          </w:rPr>
          <w:t>Article</w:t>
        </w:r>
      </w:ins>
      <w:r w:rsidRPr="004F3E57">
        <w:rPr>
          <w:rFonts w:ascii="Arial" w:hAnsi="Arial" w:cs="Arial"/>
          <w:sz w:val="20"/>
        </w:rPr>
        <w:t xml:space="preserve"> </w:t>
      </w:r>
    </w:p>
    <w:p w14:paraId="46056924" w14:textId="269A9C7B" w:rsidR="00195BB6" w:rsidRPr="004F3E57" w:rsidRDefault="00195BB6" w:rsidP="00477C0C">
      <w:pPr>
        <w:spacing w:after="120" w:line="360" w:lineRule="auto"/>
        <w:ind w:left="720"/>
        <w:jc w:val="both"/>
        <w:rPr>
          <w:rFonts w:ascii="Arial" w:hAnsi="Arial" w:cs="Arial"/>
          <w:sz w:val="20"/>
        </w:rPr>
      </w:pPr>
      <w:r w:rsidRPr="004F3E57">
        <w:rPr>
          <w:rFonts w:ascii="Arial" w:hAnsi="Arial" w:cs="Arial"/>
          <w:sz w:val="20"/>
        </w:rPr>
        <w:t>(9-21 Aug) Spectrum Unfolding Using STAYSL</w:t>
      </w:r>
    </w:p>
    <w:p w14:paraId="1471DCD9" w14:textId="5D98856E" w:rsidR="00195BB6" w:rsidRDefault="00195BB6" w:rsidP="00477C0C">
      <w:pPr>
        <w:spacing w:after="120" w:line="360" w:lineRule="auto"/>
        <w:ind w:left="720"/>
        <w:jc w:val="both"/>
        <w:rPr>
          <w:rFonts w:ascii="Arial" w:hAnsi="Arial" w:cs="Arial"/>
          <w:sz w:val="20"/>
        </w:rPr>
      </w:pPr>
      <w:r>
        <w:rPr>
          <w:rFonts w:ascii="Arial" w:hAnsi="Arial" w:cs="Arial"/>
          <w:sz w:val="20"/>
        </w:rPr>
        <w:t xml:space="preserve">(16-23 Aug) Create Lab Procedures </w:t>
      </w:r>
    </w:p>
    <w:p w14:paraId="29B6FEB1" w14:textId="3F43AB4C"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 Aug) Lab Notebook </w:t>
      </w:r>
    </w:p>
    <w:p w14:paraId="220F5063" w14:textId="472EB79E" w:rsidR="00195BB6" w:rsidRDefault="00195BB6" w:rsidP="00195BB6">
      <w:pPr>
        <w:spacing w:after="120" w:line="360" w:lineRule="auto"/>
        <w:ind w:left="720"/>
        <w:jc w:val="both"/>
        <w:rPr>
          <w:rFonts w:ascii="Arial" w:hAnsi="Arial" w:cs="Arial"/>
          <w:sz w:val="20"/>
        </w:rPr>
      </w:pPr>
      <w:r>
        <w:rPr>
          <w:rFonts w:ascii="Arial" w:hAnsi="Arial" w:cs="Arial"/>
          <w:sz w:val="20"/>
        </w:rPr>
        <w:t xml:space="preserve">(21-30 Aug) Final Analysis </w:t>
      </w:r>
    </w:p>
    <w:p w14:paraId="6646F426" w14:textId="790430E8" w:rsidR="00195BB6" w:rsidRDefault="00195BB6" w:rsidP="00195BB6">
      <w:pPr>
        <w:spacing w:after="120" w:line="360" w:lineRule="auto"/>
        <w:ind w:left="720"/>
        <w:jc w:val="both"/>
        <w:rPr>
          <w:rFonts w:ascii="Arial" w:hAnsi="Arial" w:cs="Arial"/>
          <w:sz w:val="20"/>
        </w:rPr>
      </w:pPr>
      <w:r>
        <w:rPr>
          <w:rFonts w:ascii="Arial" w:hAnsi="Arial" w:cs="Arial"/>
          <w:sz w:val="20"/>
        </w:rPr>
        <w:t>(21-30 Aug) Final Project Article</w:t>
      </w:r>
      <w:del w:id="88" w:author="James Bevins" w:date="2018-07-22T07:31:00Z">
        <w:r w:rsidDel="00186B73">
          <w:rPr>
            <w:rFonts w:ascii="Arial" w:hAnsi="Arial" w:cs="Arial"/>
            <w:sz w:val="20"/>
          </w:rPr>
          <w:delText>.</w:delText>
        </w:r>
      </w:del>
      <w:r>
        <w:rPr>
          <w:rFonts w:ascii="Arial" w:hAnsi="Arial" w:cs="Arial"/>
          <w:sz w:val="20"/>
        </w:rPr>
        <w:t xml:space="preserve"> </w:t>
      </w:r>
    </w:p>
    <w:p w14:paraId="726A7400" w14:textId="77777777" w:rsidR="00477C0C" w:rsidRPr="00C302FE" w:rsidRDefault="00477C0C" w:rsidP="00477C0C">
      <w:pPr>
        <w:spacing w:after="120"/>
        <w:jc w:val="both"/>
        <w:rPr>
          <w:rFonts w:ascii="Arial" w:hAnsi="Arial" w:cs="Arial"/>
          <w:sz w:val="20"/>
        </w:rPr>
      </w:pPr>
      <w:r w:rsidRPr="00C302FE">
        <w:rPr>
          <w:rFonts w:ascii="Arial" w:hAnsi="Arial" w:cs="Arial"/>
          <w:sz w:val="20"/>
        </w:rPr>
        <w:t>3.</w:t>
      </w:r>
      <w:r w:rsidRPr="00C302FE">
        <w:rPr>
          <w:rFonts w:ascii="Arial" w:hAnsi="Arial" w:cs="Arial"/>
          <w:sz w:val="20"/>
        </w:rPr>
        <w:tab/>
      </w:r>
      <w:r w:rsidRPr="00C302FE">
        <w:rPr>
          <w:rFonts w:ascii="Arial" w:hAnsi="Arial" w:cs="Arial"/>
          <w:sz w:val="20"/>
          <w:u w:val="single"/>
        </w:rPr>
        <w:t>Safety Analysis</w:t>
      </w:r>
      <w:r w:rsidRPr="00C302FE">
        <w:rPr>
          <w:rFonts w:ascii="Arial" w:hAnsi="Arial" w:cs="Arial"/>
          <w:sz w:val="20"/>
        </w:rPr>
        <w:t>:</w:t>
      </w:r>
    </w:p>
    <w:p w14:paraId="78F116A3" w14:textId="77777777" w:rsidR="00CE46FB" w:rsidRDefault="00CE46FB" w:rsidP="00CE46FB">
      <w:pPr>
        <w:spacing w:after="120" w:line="360" w:lineRule="auto"/>
        <w:ind w:left="720"/>
        <w:jc w:val="both"/>
        <w:rPr>
          <w:rFonts w:ascii="Arial" w:hAnsi="Arial" w:cs="Arial"/>
          <w:i/>
          <w:sz w:val="20"/>
        </w:rPr>
      </w:pPr>
      <w:r>
        <w:rPr>
          <w:rFonts w:ascii="Arial" w:hAnsi="Arial" w:cs="Arial"/>
          <w:sz w:val="20"/>
        </w:rPr>
        <w:t xml:space="preserve">a.    </w:t>
      </w:r>
      <w:r>
        <w:rPr>
          <w:rFonts w:ascii="Arial" w:hAnsi="Arial" w:cs="Arial"/>
          <w:i/>
          <w:sz w:val="20"/>
        </w:rPr>
        <w:t>ALARA – Radiation Safety</w:t>
      </w:r>
    </w:p>
    <w:p w14:paraId="53FE681F" w14:textId="5C57737B" w:rsidR="00CE46FB" w:rsidRPr="00697805" w:rsidRDefault="00697805" w:rsidP="00CE46FB">
      <w:pPr>
        <w:spacing w:after="120" w:line="360" w:lineRule="auto"/>
        <w:ind w:left="720"/>
        <w:jc w:val="both"/>
        <w:rPr>
          <w:rFonts w:ascii="Arial" w:hAnsi="Arial" w:cs="Arial"/>
          <w:sz w:val="20"/>
        </w:rPr>
      </w:pPr>
      <w:r>
        <w:rPr>
          <w:rFonts w:ascii="Arial" w:hAnsi="Arial" w:cs="Arial"/>
          <w:sz w:val="20"/>
        </w:rPr>
        <w:t xml:space="preserve">Personnel conducting the experiment will have ALARA training. </w:t>
      </w:r>
      <w:commentRangeStart w:id="89"/>
      <w:del w:id="90" w:author="nicholas quartemont" w:date="2018-07-25T20:33:00Z">
        <w:r w:rsidR="0096257D" w:rsidDel="0074673C">
          <w:rPr>
            <w:rFonts w:ascii="Arial" w:hAnsi="Arial" w:cs="Arial"/>
            <w:sz w:val="20"/>
          </w:rPr>
          <w:delText xml:space="preserve">This </w:delText>
        </w:r>
      </w:del>
      <w:commentRangeEnd w:id="89"/>
      <w:ins w:id="91" w:author="nicholas quartemont" w:date="2018-07-25T20:33:00Z">
        <w:r w:rsidR="0074673C">
          <w:rPr>
            <w:rFonts w:ascii="Arial" w:hAnsi="Arial" w:cs="Arial"/>
            <w:sz w:val="20"/>
          </w:rPr>
          <w:t xml:space="preserve">ALARA </w:t>
        </w:r>
      </w:ins>
      <w:r w:rsidR="00186B73">
        <w:rPr>
          <w:rStyle w:val="CommentReference"/>
        </w:rPr>
        <w:commentReference w:id="89"/>
      </w:r>
      <w:del w:id="92" w:author="James Bevins" w:date="2018-07-22T07:33:00Z">
        <w:r w:rsidR="0096257D" w:rsidDel="00186B73">
          <w:rPr>
            <w:rFonts w:ascii="Arial" w:hAnsi="Arial" w:cs="Arial"/>
            <w:sz w:val="20"/>
          </w:rPr>
          <w:delText xml:space="preserve">included </w:delText>
        </w:r>
      </w:del>
      <w:ins w:id="93" w:author="James Bevins" w:date="2018-07-22T07:33:00Z">
        <w:r w:rsidR="00186B73">
          <w:rPr>
            <w:rFonts w:ascii="Arial" w:hAnsi="Arial" w:cs="Arial"/>
            <w:sz w:val="20"/>
          </w:rPr>
          <w:t xml:space="preserve">includes </w:t>
        </w:r>
      </w:ins>
      <w:r w:rsidR="0096257D">
        <w:rPr>
          <w:rFonts w:ascii="Arial" w:hAnsi="Arial" w:cs="Arial"/>
          <w:sz w:val="20"/>
        </w:rPr>
        <w:t xml:space="preserve">minimizing exposure time and distance from radioactive sources. The expected sources are the </w:t>
      </w:r>
      <w:r w:rsidR="0096257D">
        <w:rPr>
          <w:rFonts w:ascii="Arial" w:hAnsi="Arial" w:cs="Arial"/>
          <w:sz w:val="20"/>
        </w:rPr>
        <w:lastRenderedPageBreak/>
        <w:t xml:space="preserve">activation foils, the neutron pile, and the multi-nuclide source. The neutron pile has more information available in a report performed on the energy distribution [1]. </w:t>
      </w:r>
    </w:p>
    <w:p w14:paraId="61ED3F4E" w14:textId="6396C067" w:rsidR="00CE46FB" w:rsidRDefault="00CE46FB" w:rsidP="00CE46FB">
      <w:pPr>
        <w:spacing w:after="120" w:line="360" w:lineRule="auto"/>
        <w:ind w:left="720"/>
        <w:jc w:val="both"/>
        <w:rPr>
          <w:rFonts w:ascii="Arial" w:hAnsi="Arial" w:cs="Arial"/>
          <w:i/>
          <w:sz w:val="20"/>
        </w:rPr>
      </w:pPr>
      <w:r>
        <w:rPr>
          <w:rFonts w:ascii="Arial" w:hAnsi="Arial" w:cs="Arial"/>
          <w:sz w:val="20"/>
        </w:rPr>
        <w:t>b.</w:t>
      </w:r>
      <w:r>
        <w:rPr>
          <w:rFonts w:ascii="Arial" w:hAnsi="Arial" w:cs="Arial"/>
          <w:i/>
          <w:sz w:val="20"/>
        </w:rPr>
        <w:t xml:space="preserve">    Electrical Safety</w:t>
      </w:r>
    </w:p>
    <w:p w14:paraId="65A28F91" w14:textId="671382AE" w:rsidR="00CE46FB" w:rsidRPr="0096257D" w:rsidRDefault="00697805" w:rsidP="0096257D">
      <w:pPr>
        <w:spacing w:after="120" w:line="360" w:lineRule="auto"/>
        <w:ind w:left="720"/>
        <w:jc w:val="both"/>
        <w:rPr>
          <w:rFonts w:ascii="Arial" w:hAnsi="Arial" w:cs="Arial"/>
          <w:sz w:val="20"/>
        </w:rPr>
      </w:pPr>
      <w:r w:rsidRPr="00697805">
        <w:rPr>
          <w:rFonts w:ascii="Arial" w:hAnsi="Arial" w:cs="Arial"/>
          <w:sz w:val="20"/>
        </w:rPr>
        <w:t xml:space="preserve">No specific electrical safety information is required. </w:t>
      </w:r>
      <w:r w:rsidR="009328A5">
        <w:rPr>
          <w:rFonts w:ascii="Arial" w:hAnsi="Arial" w:cs="Arial"/>
          <w:sz w:val="20"/>
        </w:rPr>
        <w:t>A</w:t>
      </w:r>
      <w:r w:rsidRPr="00697805">
        <w:rPr>
          <w:rFonts w:ascii="Arial" w:hAnsi="Arial" w:cs="Arial"/>
          <w:sz w:val="20"/>
        </w:rPr>
        <w:t xml:space="preserve"> potential danger is damaging electronics on the </w:t>
      </w:r>
      <w:proofErr w:type="spellStart"/>
      <w:r w:rsidRPr="00697805">
        <w:rPr>
          <w:rFonts w:ascii="Arial" w:hAnsi="Arial" w:cs="Arial"/>
          <w:sz w:val="20"/>
        </w:rPr>
        <w:t>HPGe</w:t>
      </w:r>
      <w:proofErr w:type="spellEnd"/>
      <w:r w:rsidRPr="00697805">
        <w:rPr>
          <w:rFonts w:ascii="Arial" w:hAnsi="Arial" w:cs="Arial"/>
          <w:sz w:val="20"/>
        </w:rPr>
        <w:t xml:space="preserve">. The procedure for operation of the </w:t>
      </w:r>
      <w:proofErr w:type="spellStart"/>
      <w:r w:rsidRPr="00697805">
        <w:rPr>
          <w:rFonts w:ascii="Arial" w:hAnsi="Arial" w:cs="Arial"/>
          <w:sz w:val="20"/>
        </w:rPr>
        <w:t>HPGe</w:t>
      </w:r>
      <w:proofErr w:type="spellEnd"/>
      <w:r w:rsidRPr="00697805">
        <w:rPr>
          <w:rFonts w:ascii="Arial" w:hAnsi="Arial" w:cs="Arial"/>
          <w:sz w:val="20"/>
        </w:rPr>
        <w:t xml:space="preserve"> is outlined in [2]. </w:t>
      </w:r>
    </w:p>
    <w:p w14:paraId="286A8DA9" w14:textId="77777777" w:rsidR="00CE46FB" w:rsidRDefault="00CE46FB" w:rsidP="00CE46FB">
      <w:pPr>
        <w:spacing w:after="120"/>
        <w:ind w:left="1080" w:hanging="360"/>
        <w:jc w:val="both"/>
        <w:rPr>
          <w:rFonts w:ascii="Arial" w:hAnsi="Arial" w:cs="Arial"/>
          <w:i/>
          <w:sz w:val="20"/>
        </w:rPr>
      </w:pPr>
      <w:r>
        <w:rPr>
          <w:rFonts w:ascii="Arial" w:hAnsi="Arial" w:cs="Arial"/>
          <w:sz w:val="20"/>
        </w:rPr>
        <w:t>c.</w:t>
      </w:r>
      <w:r>
        <w:rPr>
          <w:rFonts w:ascii="Arial" w:hAnsi="Arial" w:cs="Arial"/>
          <w:sz w:val="20"/>
        </w:rPr>
        <w:tab/>
      </w:r>
      <w:r w:rsidRPr="00096C80">
        <w:rPr>
          <w:rFonts w:ascii="Arial" w:hAnsi="Arial" w:cs="Arial"/>
          <w:i/>
          <w:sz w:val="20"/>
        </w:rPr>
        <w:t>Expected Activities of Isotopes Produced</w:t>
      </w:r>
    </w:p>
    <w:p w14:paraId="1AC95A06" w14:textId="7244C8F3" w:rsidR="00CE46FB" w:rsidRDefault="005125FD" w:rsidP="00CE46FB">
      <w:pPr>
        <w:spacing w:after="120"/>
        <w:ind w:left="1080" w:hanging="360"/>
        <w:jc w:val="both"/>
        <w:rPr>
          <w:rFonts w:ascii="Arial" w:hAnsi="Arial" w:cs="Arial"/>
          <w:sz w:val="20"/>
        </w:rPr>
      </w:pPr>
      <w:r>
        <w:rPr>
          <w:rFonts w:ascii="Arial" w:hAnsi="Arial" w:cs="Arial"/>
          <w:sz w:val="20"/>
        </w:rPr>
        <w:t xml:space="preserve">- The isotopes produced are largely beta emitters with gamma emission. </w:t>
      </w:r>
    </w:p>
    <w:p w14:paraId="53DE05F7" w14:textId="362488A9" w:rsidR="005125FD" w:rsidRPr="00C302FE" w:rsidRDefault="005125FD" w:rsidP="00CE46FB">
      <w:pPr>
        <w:spacing w:after="120"/>
        <w:ind w:left="1080" w:hanging="360"/>
        <w:jc w:val="both"/>
        <w:rPr>
          <w:rFonts w:ascii="Arial" w:hAnsi="Arial" w:cs="Arial"/>
          <w:sz w:val="20"/>
        </w:rPr>
      </w:pPr>
      <w:r>
        <w:rPr>
          <w:rFonts w:ascii="Arial" w:hAnsi="Arial" w:cs="Arial"/>
          <w:sz w:val="20"/>
        </w:rPr>
        <w:t xml:space="preserve">- The initial activity of the foils anticipated </w:t>
      </w:r>
      <w:r w:rsidR="00127D81">
        <w:rPr>
          <w:rFonts w:ascii="Arial" w:hAnsi="Arial" w:cs="Arial"/>
          <w:sz w:val="20"/>
        </w:rPr>
        <w:t xml:space="preserve">on removal from the pile for W, In, Au, Mn are: 175, </w:t>
      </w:r>
      <w:commentRangeStart w:id="94"/>
      <w:r w:rsidR="00127D81">
        <w:rPr>
          <w:rFonts w:ascii="Arial" w:hAnsi="Arial" w:cs="Arial"/>
          <w:sz w:val="20"/>
        </w:rPr>
        <w:t>1,</w:t>
      </w:r>
      <w:commentRangeEnd w:id="94"/>
      <w:r w:rsidR="00186B73">
        <w:rPr>
          <w:rStyle w:val="CommentReference"/>
        </w:rPr>
        <w:commentReference w:id="94"/>
      </w:r>
      <w:r w:rsidR="00127D81">
        <w:rPr>
          <w:rFonts w:ascii="Arial" w:hAnsi="Arial" w:cs="Arial"/>
          <w:sz w:val="20"/>
        </w:rPr>
        <w:t>395, 685, and 260 becquerels (</w:t>
      </w:r>
      <w:proofErr w:type="spellStart"/>
      <w:r w:rsidR="00127D81">
        <w:rPr>
          <w:rFonts w:ascii="Arial" w:hAnsi="Arial" w:cs="Arial"/>
          <w:sz w:val="20"/>
        </w:rPr>
        <w:t>Bq</w:t>
      </w:r>
      <w:proofErr w:type="spellEnd"/>
      <w:r w:rsidR="00127D81">
        <w:rPr>
          <w:rFonts w:ascii="Arial" w:hAnsi="Arial" w:cs="Arial"/>
          <w:sz w:val="20"/>
        </w:rPr>
        <w:t xml:space="preserve">).  </w:t>
      </w:r>
      <w:commentRangeStart w:id="95"/>
      <w:r w:rsidR="00127D81">
        <w:rPr>
          <w:rFonts w:ascii="Arial" w:hAnsi="Arial" w:cs="Arial"/>
          <w:sz w:val="20"/>
        </w:rPr>
        <w:t>The activities presented are only for the (</w:t>
      </w:r>
      <w:proofErr w:type="spellStart"/>
      <w:proofErr w:type="gramStart"/>
      <w:r w:rsidR="00127D81">
        <w:rPr>
          <w:rFonts w:ascii="Arial" w:hAnsi="Arial" w:cs="Arial"/>
          <w:sz w:val="20"/>
        </w:rPr>
        <w:t>n,gamma</w:t>
      </w:r>
      <w:proofErr w:type="spellEnd"/>
      <w:proofErr w:type="gramEnd"/>
      <w:r w:rsidR="00127D81">
        <w:rPr>
          <w:rFonts w:ascii="Arial" w:hAnsi="Arial" w:cs="Arial"/>
          <w:sz w:val="20"/>
        </w:rPr>
        <w:t>) reaction</w:t>
      </w:r>
      <w:commentRangeEnd w:id="95"/>
      <w:r w:rsidR="00D74561">
        <w:rPr>
          <w:rStyle w:val="CommentReference"/>
        </w:rPr>
        <w:commentReference w:id="95"/>
      </w:r>
      <w:r w:rsidR="00127D81">
        <w:rPr>
          <w:rFonts w:ascii="Arial" w:hAnsi="Arial" w:cs="Arial"/>
          <w:sz w:val="20"/>
        </w:rPr>
        <w:t xml:space="preserve">, which is the largest reaction by orders of magnitude. The total activity of all foils will have an upper bound of 3 kBq. </w:t>
      </w:r>
    </w:p>
    <w:p w14:paraId="398F528D" w14:textId="77777777" w:rsidR="00477C0C" w:rsidRPr="00C302FE" w:rsidRDefault="00477C0C" w:rsidP="00477C0C">
      <w:pPr>
        <w:spacing w:after="120"/>
        <w:ind w:left="1080" w:hanging="360"/>
        <w:jc w:val="both"/>
        <w:rPr>
          <w:rFonts w:ascii="Arial" w:hAnsi="Arial" w:cs="Arial"/>
          <w:sz w:val="20"/>
        </w:rPr>
      </w:pPr>
      <w:r w:rsidRPr="00C302FE">
        <w:rPr>
          <w:rFonts w:ascii="Arial" w:hAnsi="Arial" w:cs="Arial"/>
          <w:sz w:val="20"/>
        </w:rPr>
        <w:t>d.</w:t>
      </w:r>
      <w:r w:rsidRPr="00C302FE">
        <w:rPr>
          <w:rFonts w:ascii="Arial" w:hAnsi="Arial" w:cs="Arial"/>
          <w:sz w:val="20"/>
        </w:rPr>
        <w:tab/>
      </w:r>
      <w:r w:rsidRPr="00096C80">
        <w:rPr>
          <w:rFonts w:ascii="Arial" w:hAnsi="Arial" w:cs="Arial"/>
          <w:i/>
          <w:sz w:val="20"/>
        </w:rPr>
        <w:t>Nonstandard Procedures / Administrative Controls</w:t>
      </w:r>
    </w:p>
    <w:p w14:paraId="4A5EB1CE" w14:textId="77777777" w:rsidR="00477C0C" w:rsidRPr="00C302FE" w:rsidRDefault="00477C0C" w:rsidP="00CE46FB">
      <w:pPr>
        <w:spacing w:after="120" w:line="360" w:lineRule="auto"/>
        <w:ind w:left="1080"/>
        <w:jc w:val="both"/>
        <w:rPr>
          <w:rFonts w:ascii="Arial" w:hAnsi="Arial" w:cs="Arial"/>
          <w:sz w:val="20"/>
        </w:rPr>
      </w:pPr>
      <w:r>
        <w:rPr>
          <w:rFonts w:ascii="Arial" w:hAnsi="Arial" w:cs="Arial"/>
          <w:sz w:val="20"/>
        </w:rPr>
        <w:t>This experiment requires no nonstandard procedures. No additional administrative controls are necessary to ensure safe operation.</w:t>
      </w:r>
    </w:p>
    <w:p w14:paraId="2DD809B9"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e</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Radioactive Material Storage and Disposal</w:t>
      </w:r>
    </w:p>
    <w:p w14:paraId="53F9C889" w14:textId="5ADD8ECC" w:rsidR="00477C0C" w:rsidRPr="00C302FE" w:rsidRDefault="00477C0C" w:rsidP="00477C0C">
      <w:pPr>
        <w:spacing w:after="120" w:line="360" w:lineRule="auto"/>
        <w:ind w:left="1080"/>
        <w:jc w:val="both"/>
        <w:rPr>
          <w:rFonts w:ascii="Arial" w:hAnsi="Arial" w:cs="Arial"/>
          <w:sz w:val="20"/>
        </w:rPr>
      </w:pPr>
      <w:r>
        <w:rPr>
          <w:rFonts w:ascii="Arial" w:hAnsi="Arial" w:cs="Arial"/>
          <w:sz w:val="20"/>
        </w:rPr>
        <w:t>Radioactive materials produced through the irradiation of the experiment will be stored on-site until the short-lived isotopes have decayed.</w:t>
      </w:r>
      <w:ins w:id="96" w:author="nicholas quartemont" w:date="2018-07-25T20:34:00Z">
        <w:r w:rsidR="0074673C" w:rsidDel="0074673C">
          <w:rPr>
            <w:rFonts w:ascii="Arial" w:hAnsi="Arial" w:cs="Arial"/>
            <w:sz w:val="20"/>
          </w:rPr>
          <w:t xml:space="preserve"> </w:t>
        </w:r>
      </w:ins>
      <w:del w:id="97" w:author="nicholas quartemont" w:date="2018-07-25T20:34:00Z">
        <w:r w:rsidDel="0074673C">
          <w:rPr>
            <w:rFonts w:ascii="Arial" w:hAnsi="Arial" w:cs="Arial"/>
            <w:sz w:val="20"/>
          </w:rPr>
          <w:delText xml:space="preserve"> Any materials that remain radioactive will be disposed of as low-level radioactive waste.</w:delText>
        </w:r>
      </w:del>
    </w:p>
    <w:p w14:paraId="308F10CE" w14:textId="77777777" w:rsidR="00477C0C" w:rsidRPr="00C302FE" w:rsidRDefault="00CE46FB" w:rsidP="00477C0C">
      <w:pPr>
        <w:spacing w:after="120"/>
        <w:ind w:left="1080" w:hanging="360"/>
        <w:jc w:val="both"/>
        <w:rPr>
          <w:rFonts w:ascii="Arial" w:hAnsi="Arial" w:cs="Arial"/>
          <w:sz w:val="20"/>
        </w:rPr>
      </w:pPr>
      <w:r>
        <w:rPr>
          <w:rFonts w:ascii="Arial" w:hAnsi="Arial" w:cs="Arial"/>
          <w:sz w:val="20"/>
        </w:rPr>
        <w:t>f</w:t>
      </w:r>
      <w:r w:rsidR="00477C0C" w:rsidRPr="00C302FE">
        <w:rPr>
          <w:rFonts w:ascii="Arial" w:hAnsi="Arial" w:cs="Arial"/>
          <w:sz w:val="20"/>
        </w:rPr>
        <w:t>.</w:t>
      </w:r>
      <w:r w:rsidR="00477C0C" w:rsidRPr="00C302FE">
        <w:rPr>
          <w:rFonts w:ascii="Arial" w:hAnsi="Arial" w:cs="Arial"/>
          <w:sz w:val="20"/>
        </w:rPr>
        <w:tab/>
      </w:r>
      <w:r w:rsidR="00477C0C" w:rsidRPr="00096C80">
        <w:rPr>
          <w:rFonts w:ascii="Arial" w:hAnsi="Arial" w:cs="Arial"/>
          <w:i/>
          <w:sz w:val="20"/>
        </w:rPr>
        <w:t>Dosimetry Requirements</w:t>
      </w:r>
    </w:p>
    <w:p w14:paraId="7B846AED" w14:textId="283389C9" w:rsidR="00477C0C" w:rsidRDefault="00477C0C" w:rsidP="00477C0C">
      <w:pPr>
        <w:spacing w:after="120" w:line="360" w:lineRule="auto"/>
        <w:ind w:left="1080"/>
        <w:jc w:val="both"/>
        <w:rPr>
          <w:rFonts w:ascii="Arial" w:hAnsi="Arial" w:cs="Arial"/>
          <w:sz w:val="20"/>
        </w:rPr>
      </w:pPr>
      <w:r>
        <w:rPr>
          <w:rFonts w:ascii="Arial" w:hAnsi="Arial" w:cs="Arial"/>
          <w:sz w:val="20"/>
        </w:rPr>
        <w:t xml:space="preserve">All samples will be surveyed for beta / gamma radiation upon removal from the </w:t>
      </w:r>
      <w:r w:rsidR="00697805">
        <w:rPr>
          <w:rFonts w:ascii="Arial" w:hAnsi="Arial" w:cs="Arial"/>
          <w:sz w:val="20"/>
        </w:rPr>
        <w:t>pile</w:t>
      </w:r>
      <w:r>
        <w:rPr>
          <w:rFonts w:ascii="Arial" w:hAnsi="Arial" w:cs="Arial"/>
          <w:sz w:val="20"/>
        </w:rPr>
        <w:t>. Any personnel handling the experiment after irradiation shall wear ring badges in addition to their whole-body badges if the dose rate exceeds 100 mrem/hr.</w:t>
      </w:r>
      <w:r w:rsidR="00697805">
        <w:rPr>
          <w:rFonts w:ascii="Arial" w:hAnsi="Arial" w:cs="Arial"/>
          <w:sz w:val="20"/>
        </w:rPr>
        <w:t xml:space="preserve"> The foil activities modeled will be below this requirement. </w:t>
      </w:r>
    </w:p>
    <w:p w14:paraId="2206F9DD" w14:textId="77777777" w:rsidR="00CE46FB" w:rsidRDefault="00CE46FB" w:rsidP="00CE46FB">
      <w:pPr>
        <w:spacing w:after="120" w:line="360" w:lineRule="auto"/>
        <w:jc w:val="both"/>
        <w:rPr>
          <w:rFonts w:ascii="Arial" w:hAnsi="Arial" w:cs="Arial"/>
          <w:i/>
          <w:sz w:val="20"/>
        </w:rPr>
      </w:pPr>
      <w:r>
        <w:rPr>
          <w:rFonts w:ascii="Arial" w:hAnsi="Arial" w:cs="Arial"/>
          <w:sz w:val="20"/>
        </w:rPr>
        <w:t xml:space="preserve">             g.   </w:t>
      </w:r>
      <w:r>
        <w:rPr>
          <w:rFonts w:ascii="Arial" w:hAnsi="Arial" w:cs="Arial"/>
          <w:i/>
          <w:sz w:val="20"/>
        </w:rPr>
        <w:t>Other Safety Concerns</w:t>
      </w:r>
    </w:p>
    <w:p w14:paraId="00AC5F31" w14:textId="03C16230" w:rsidR="00CE46FB" w:rsidRPr="00CE46FB" w:rsidRDefault="00697805" w:rsidP="00CE46FB">
      <w:pPr>
        <w:spacing w:after="120" w:line="360" w:lineRule="auto"/>
        <w:jc w:val="both"/>
        <w:rPr>
          <w:rFonts w:ascii="Arial" w:hAnsi="Arial" w:cs="Arial"/>
          <w:sz w:val="20"/>
        </w:rPr>
      </w:pPr>
      <w:r>
        <w:rPr>
          <w:rFonts w:ascii="Arial" w:hAnsi="Arial" w:cs="Arial"/>
          <w:sz w:val="20"/>
        </w:rPr>
        <w:tab/>
        <w:t xml:space="preserve">      None applicable. </w:t>
      </w:r>
    </w:p>
    <w:p w14:paraId="6FCC8E59" w14:textId="77777777" w:rsidR="00477C0C" w:rsidRPr="00C302FE" w:rsidRDefault="00477C0C" w:rsidP="00477C0C">
      <w:pPr>
        <w:spacing w:after="120"/>
        <w:jc w:val="both"/>
        <w:rPr>
          <w:rFonts w:ascii="Arial" w:hAnsi="Arial" w:cs="Arial"/>
          <w:sz w:val="20"/>
        </w:rPr>
      </w:pPr>
      <w:r w:rsidRPr="00C302FE">
        <w:rPr>
          <w:rFonts w:ascii="Arial" w:hAnsi="Arial" w:cs="Arial"/>
          <w:sz w:val="20"/>
        </w:rPr>
        <w:t>4.</w:t>
      </w:r>
      <w:r w:rsidRPr="00C302FE">
        <w:rPr>
          <w:rFonts w:ascii="Arial" w:hAnsi="Arial" w:cs="Arial"/>
          <w:sz w:val="20"/>
        </w:rPr>
        <w:tab/>
      </w:r>
      <w:r w:rsidRPr="00C302FE">
        <w:rPr>
          <w:rFonts w:ascii="Arial" w:hAnsi="Arial" w:cs="Arial"/>
          <w:sz w:val="20"/>
          <w:u w:val="single"/>
        </w:rPr>
        <w:t>References</w:t>
      </w:r>
      <w:r w:rsidRPr="00C302FE">
        <w:rPr>
          <w:rFonts w:ascii="Arial" w:hAnsi="Arial" w:cs="Arial"/>
          <w:sz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20"/>
      </w:tblGrid>
      <w:tr w:rsidR="00A6609D" w14:paraId="79CB1858" w14:textId="77777777" w:rsidTr="00210330">
        <w:trPr>
          <w:tblCellSpacing w:w="15" w:type="dxa"/>
        </w:trPr>
        <w:tc>
          <w:tcPr>
            <w:tcW w:w="0" w:type="auto"/>
            <w:hideMark/>
          </w:tcPr>
          <w:p w14:paraId="3F31EFD8" w14:textId="09493E0B" w:rsidR="00A6609D" w:rsidRDefault="00A6609D" w:rsidP="00210330">
            <w:pPr>
              <w:pStyle w:val="Bibliography"/>
              <w:rPr>
                <w:noProof/>
              </w:rPr>
            </w:pPr>
            <w:r>
              <w:rPr>
                <w:noProof/>
              </w:rPr>
              <w:t>[1] W. Johnston, "Characterizing the Neutron Energy Distribution of the AFIT Building 470 Graphite Pil," NENG 725, 2018.</w:t>
            </w:r>
          </w:p>
        </w:tc>
      </w:tr>
      <w:tr w:rsidR="00A6609D" w14:paraId="4C66B9E0" w14:textId="77777777" w:rsidTr="00210330">
        <w:trPr>
          <w:tblCellSpacing w:w="15" w:type="dxa"/>
        </w:trPr>
        <w:tc>
          <w:tcPr>
            <w:tcW w:w="0" w:type="auto"/>
            <w:hideMark/>
          </w:tcPr>
          <w:p w14:paraId="7F71D0DD" w14:textId="2C85173B" w:rsidR="00A6609D" w:rsidRDefault="00A6609D" w:rsidP="00210330">
            <w:pPr>
              <w:pStyle w:val="Bibliography"/>
              <w:rPr>
                <w:noProof/>
              </w:rPr>
            </w:pPr>
            <w:r>
              <w:rPr>
                <w:noProof/>
              </w:rPr>
              <w:t>[2] K. Choe, W. Johnston and N. Quartemont, "High Purity Germanium Gamma-Ray Spectroscopy," NENG 650, 2017.</w:t>
            </w:r>
          </w:p>
        </w:tc>
      </w:tr>
    </w:tbl>
    <w:p w14:paraId="1ABA2321" w14:textId="77777777" w:rsidR="00477C0C" w:rsidRDefault="00477C0C" w:rsidP="00B028D4">
      <w:pPr>
        <w:spacing w:after="120"/>
        <w:jc w:val="both"/>
        <w:rPr>
          <w:rFonts w:ascii="Arial" w:hAnsi="Arial" w:cs="Arial"/>
          <w:sz w:val="20"/>
        </w:rPr>
      </w:pPr>
    </w:p>
    <w:p w14:paraId="71E25724" w14:textId="77777777" w:rsidR="00477C0C" w:rsidRDefault="00477C0C">
      <w:pPr>
        <w:rPr>
          <w:rFonts w:ascii="Arial" w:hAnsi="Arial" w:cs="Arial"/>
          <w:sz w:val="20"/>
        </w:rPr>
      </w:pPr>
    </w:p>
    <w:sectPr w:rsidR="00477C0C" w:rsidSect="004E415D">
      <w:headerReference w:type="default" r:id="rId13"/>
      <w:footerReference w:type="default" r:id="rId14"/>
      <w:headerReference w:type="first" r:id="rId15"/>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s Bevins" w:date="2018-07-21T12:12:00Z" w:initials="JB">
    <w:p w14:paraId="1A47A158" w14:textId="32F3DF96" w:rsidR="00654E7E" w:rsidRDefault="00654E7E">
      <w:pPr>
        <w:pStyle w:val="CommentText"/>
      </w:pPr>
      <w:r>
        <w:rPr>
          <w:rStyle w:val="CommentReference"/>
        </w:rPr>
        <w:annotationRef/>
      </w:r>
      <w:r>
        <w:t>Is this the purpose? Maybe in some sense, but I would argue the purpose is to measure the neutron energy spectrum in the AFIT pile at the specified sample position.</w:t>
      </w:r>
    </w:p>
  </w:comment>
  <w:comment w:id="10" w:author="James Bevins" w:date="2018-07-21T12:14:00Z" w:initials="JB">
    <w:p w14:paraId="50D54B1E" w14:textId="1BAD31DC" w:rsidR="00654E7E" w:rsidRDefault="00654E7E">
      <w:pPr>
        <w:pStyle w:val="CommentText"/>
      </w:pPr>
      <w:r>
        <w:rPr>
          <w:rStyle w:val="CommentReference"/>
        </w:rPr>
        <w:annotationRef/>
      </w:r>
      <w:r>
        <w:t xml:space="preserve">I’m guessing aluminum didn’t work out in the </w:t>
      </w:r>
      <w:proofErr w:type="spellStart"/>
      <w:r>
        <w:t>simualtions</w:t>
      </w:r>
      <w:proofErr w:type="spellEnd"/>
    </w:p>
  </w:comment>
  <w:comment w:id="11" w:author="James Bevins" w:date="2018-07-21T12:15:00Z" w:initials="JB">
    <w:p w14:paraId="5E5E7B65" w14:textId="312CC49C" w:rsidR="00654E7E" w:rsidRDefault="00654E7E" w:rsidP="00654E7E">
      <w:pPr>
        <w:pStyle w:val="CommentText"/>
      </w:pPr>
      <w:r>
        <w:rPr>
          <w:rStyle w:val="CommentReference"/>
        </w:rPr>
        <w:annotationRef/>
      </w:r>
      <w:r>
        <w:t>This section is a little procedural and choppy.  The key here isn’t the details or the how, but instead the why and what you how to accomplish.</w:t>
      </w:r>
    </w:p>
  </w:comment>
  <w:comment w:id="18" w:author="nicholas quartemont" w:date="2018-07-25T20:27:00Z" w:initials="nq">
    <w:p w14:paraId="15B0832B" w14:textId="55E8B752" w:rsidR="007944C5" w:rsidRDefault="007944C5">
      <w:pPr>
        <w:pStyle w:val="CommentText"/>
      </w:pPr>
      <w:r>
        <w:rPr>
          <w:rStyle w:val="CommentReference"/>
        </w:rPr>
        <w:annotationRef/>
      </w:r>
      <w:r>
        <w:t xml:space="preserve">Foil irradiation time changed to align with TNF trip </w:t>
      </w:r>
    </w:p>
  </w:comment>
  <w:comment w:id="26" w:author="James Bevins" w:date="2018-07-21T12:19:00Z" w:initials="JB">
    <w:p w14:paraId="1D7F5A0F" w14:textId="0C3AB324" w:rsidR="00654E7E" w:rsidRDefault="00654E7E">
      <w:pPr>
        <w:pStyle w:val="CommentText"/>
      </w:pPr>
      <w:r>
        <w:rPr>
          <w:rStyle w:val="CommentReference"/>
        </w:rPr>
        <w:annotationRef/>
      </w:r>
      <w:r>
        <w:t xml:space="preserve">This information is included for the new foil.  Assume 99 +/- 1% for the analysis of unknown compositions. </w:t>
      </w:r>
    </w:p>
  </w:comment>
  <w:comment w:id="63" w:author="James Bevins" w:date="2018-07-21T12:22:00Z" w:initials="JB">
    <w:p w14:paraId="3EB72C11" w14:textId="24AD5F8F" w:rsidR="00654E7E" w:rsidRDefault="00654E7E">
      <w:pPr>
        <w:pStyle w:val="CommentText"/>
      </w:pPr>
      <w:r>
        <w:rPr>
          <w:rStyle w:val="CommentReference"/>
        </w:rPr>
        <w:annotationRef/>
      </w:r>
      <w:r>
        <w:t>The source position would be good to point out as well.</w:t>
      </w:r>
    </w:p>
  </w:comment>
  <w:comment w:id="89" w:author="James Bevins" w:date="2018-07-22T07:33:00Z" w:initials="JB">
    <w:p w14:paraId="64FF1E62" w14:textId="5BC4F19E" w:rsidR="00186B73" w:rsidRDefault="00186B73">
      <w:pPr>
        <w:pStyle w:val="CommentText"/>
      </w:pPr>
      <w:r>
        <w:rPr>
          <w:rStyle w:val="CommentReference"/>
        </w:rPr>
        <w:annotationRef/>
      </w:r>
      <w:r>
        <w:t>Not clear what this refers to here.</w:t>
      </w:r>
    </w:p>
  </w:comment>
  <w:comment w:id="94" w:author="James Bevins" w:date="2018-07-22T07:35:00Z" w:initials="JB">
    <w:p w14:paraId="2D761E6E" w14:textId="0F83A736" w:rsidR="00186B73" w:rsidRDefault="00186B73">
      <w:pPr>
        <w:pStyle w:val="CommentText"/>
      </w:pPr>
      <w:r>
        <w:rPr>
          <w:rStyle w:val="CommentReference"/>
        </w:rPr>
        <w:annotationRef/>
      </w:r>
      <w:r>
        <w:t>115In (</w:t>
      </w:r>
      <w:proofErr w:type="spellStart"/>
      <w:proofErr w:type="gramStart"/>
      <w:r>
        <w:t>n,n</w:t>
      </w:r>
      <w:proofErr w:type="spellEnd"/>
      <w:proofErr w:type="gramEnd"/>
      <w:r>
        <w:t>’)?</w:t>
      </w:r>
    </w:p>
  </w:comment>
  <w:comment w:id="95" w:author="James Bevins" w:date="2018-07-22T07:43:00Z" w:initials="JB">
    <w:p w14:paraId="657C8BDE" w14:textId="11ED63EF" w:rsidR="00D74561" w:rsidRDefault="00D74561">
      <w:pPr>
        <w:pStyle w:val="CommentText"/>
      </w:pPr>
      <w:r>
        <w:rPr>
          <w:rStyle w:val="CommentReference"/>
        </w:rPr>
        <w:annotationRef/>
      </w:r>
      <w:r>
        <w:t>Given this fact, what is the risk for this experiment in terms of the purpose of the experiment?  What can go wrong given the limitations?  What alternatives do you have to overcome this risk?  NOTE: This is not a safety risk that I am pointing to; it just so happens this is the best place to highlight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47A158" w15:done="0"/>
  <w15:commentEx w15:paraId="50D54B1E" w15:done="0"/>
  <w15:commentEx w15:paraId="5E5E7B65" w15:done="0"/>
  <w15:commentEx w15:paraId="15B0832B" w15:done="0"/>
  <w15:commentEx w15:paraId="1D7F5A0F" w15:done="0"/>
  <w15:commentEx w15:paraId="3EB72C11" w15:done="0"/>
  <w15:commentEx w15:paraId="64FF1E62" w15:done="0"/>
  <w15:commentEx w15:paraId="2D761E6E" w15:done="0"/>
  <w15:commentEx w15:paraId="657C8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47A158" w16cid:durableId="1F035AAC"/>
  <w16cid:commentId w16cid:paraId="50D54B1E" w16cid:durableId="1F035AAD"/>
  <w16cid:commentId w16cid:paraId="5E5E7B65" w16cid:durableId="1F035AAE"/>
  <w16cid:commentId w16cid:paraId="15B0832B" w16cid:durableId="1F035BCF"/>
  <w16cid:commentId w16cid:paraId="1D7F5A0F" w16cid:durableId="1F035AB0"/>
  <w16cid:commentId w16cid:paraId="3EB72C11" w16cid:durableId="1F035AB1"/>
  <w16cid:commentId w16cid:paraId="64FF1E62" w16cid:durableId="1F035AB3"/>
  <w16cid:commentId w16cid:paraId="2D761E6E" w16cid:durableId="1F035AB4"/>
  <w16cid:commentId w16cid:paraId="657C8BDE" w16cid:durableId="1F035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29D18" w14:textId="77777777" w:rsidR="007853B2" w:rsidRDefault="007853B2">
      <w:r>
        <w:separator/>
      </w:r>
    </w:p>
  </w:endnote>
  <w:endnote w:type="continuationSeparator" w:id="0">
    <w:p w14:paraId="7C29C51F" w14:textId="77777777" w:rsidR="007853B2" w:rsidRDefault="00785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F3BC" w14:textId="77777777" w:rsidR="00C302FE" w:rsidRPr="004E415D" w:rsidRDefault="00C302FE" w:rsidP="004E415D">
    <w:pPr>
      <w:pStyle w:val="Footer"/>
      <w:tabs>
        <w:tab w:val="clear" w:pos="4320"/>
        <w:tab w:val="clear" w:pos="8640"/>
      </w:tabs>
      <w:jc w:val="center"/>
      <w:rPr>
        <w:rFonts w:ascii="Arial Narrow" w:hAnsi="Arial Narrow"/>
        <w:sz w:val="20"/>
      </w:rPr>
    </w:pPr>
    <w:r>
      <w:rPr>
        <w:rFonts w:ascii="Arial Narrow" w:hAnsi="Arial Narrow"/>
        <w:sz w:val="20"/>
      </w:rPr>
      <w:t xml:space="preserve">Page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PAGE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r>
      <w:rPr>
        <w:rFonts w:ascii="Arial Narrow" w:hAnsi="Arial Narrow"/>
        <w:sz w:val="20"/>
      </w:rPr>
      <w:t xml:space="preserve"> of </w:t>
    </w:r>
    <w:r w:rsidRPr="004E415D">
      <w:rPr>
        <w:rStyle w:val="PageNumber"/>
        <w:rFonts w:ascii="Arial Narrow" w:hAnsi="Arial Narrow"/>
        <w:sz w:val="20"/>
        <w:szCs w:val="20"/>
      </w:rPr>
      <w:fldChar w:fldCharType="begin"/>
    </w:r>
    <w:r w:rsidRPr="004E415D">
      <w:rPr>
        <w:rStyle w:val="PageNumber"/>
        <w:rFonts w:ascii="Arial Narrow" w:hAnsi="Arial Narrow"/>
        <w:sz w:val="20"/>
        <w:szCs w:val="20"/>
      </w:rPr>
      <w:instrText xml:space="preserve"> NUMPAGES </w:instrText>
    </w:r>
    <w:r w:rsidRPr="004E415D">
      <w:rPr>
        <w:rStyle w:val="PageNumber"/>
        <w:rFonts w:ascii="Arial Narrow" w:hAnsi="Arial Narrow"/>
        <w:sz w:val="20"/>
        <w:szCs w:val="20"/>
      </w:rPr>
      <w:fldChar w:fldCharType="separate"/>
    </w:r>
    <w:r w:rsidR="00D74561">
      <w:rPr>
        <w:rStyle w:val="PageNumber"/>
        <w:rFonts w:ascii="Arial Narrow" w:hAnsi="Arial Narrow"/>
        <w:noProof/>
        <w:sz w:val="20"/>
        <w:szCs w:val="20"/>
      </w:rPr>
      <w:t>4</w:t>
    </w:r>
    <w:r w:rsidRPr="004E415D">
      <w:rPr>
        <w:rStyle w:val="PageNumber"/>
        <w:rFonts w:ascii="Arial Narrow" w:hAnsi="Arial Narrow"/>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8894" w14:textId="77777777" w:rsidR="007853B2" w:rsidRDefault="007853B2">
      <w:r>
        <w:separator/>
      </w:r>
    </w:p>
  </w:footnote>
  <w:footnote w:type="continuationSeparator" w:id="0">
    <w:p w14:paraId="5525CAB1" w14:textId="77777777" w:rsidR="007853B2" w:rsidRDefault="007853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36C9" w14:textId="77777777" w:rsidR="00C302FE" w:rsidRPr="004E415D" w:rsidRDefault="00C302FE" w:rsidP="004E415D">
    <w:pPr>
      <w:tabs>
        <w:tab w:val="right" w:pos="9720"/>
      </w:tabs>
      <w:rPr>
        <w:rFonts w:ascii="Arial Narrow" w:hAnsi="Arial Narrow" w:cs="Arial"/>
        <w:sz w:val="20"/>
      </w:rPr>
    </w:pPr>
    <w:r w:rsidRPr="004E415D">
      <w:rPr>
        <w:rFonts w:ascii="Arial Narrow" w:hAnsi="Arial Narrow" w:cs="Arial"/>
        <w:b/>
        <w:sz w:val="20"/>
      </w:rPr>
      <w:t>REQUEST FOR REACTOR OPERATION</w:t>
    </w:r>
    <w:r w:rsidR="00873AC2">
      <w:rPr>
        <w:rFonts w:ascii="Arial Narrow" w:hAnsi="Arial Narrow" w:cs="Arial"/>
        <w:sz w:val="20"/>
      </w:rPr>
      <w:tab/>
      <w:t>NRL #YY-NN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AF34" w14:textId="77777777" w:rsidR="00C302FE" w:rsidRPr="004E415D" w:rsidRDefault="00C302FE" w:rsidP="004E415D">
    <w:pPr>
      <w:pStyle w:val="Header"/>
      <w:tabs>
        <w:tab w:val="clear" w:pos="4320"/>
        <w:tab w:val="clear" w:pos="8640"/>
      </w:tabs>
      <w:jc w:val="right"/>
      <w:rPr>
        <w:rFonts w:ascii="Arial Narrow" w:hAnsi="Arial Narro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82267"/>
    <w:multiLevelType w:val="hybridMultilevel"/>
    <w:tmpl w:val="88AA867A"/>
    <w:lvl w:ilvl="0" w:tplc="02FCF272">
      <w:start w:val="24"/>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401F88"/>
    <w:multiLevelType w:val="hybridMultilevel"/>
    <w:tmpl w:val="03B8ED10"/>
    <w:lvl w:ilvl="0" w:tplc="946C875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8D00AC1"/>
    <w:multiLevelType w:val="hybridMultilevel"/>
    <w:tmpl w:val="F266BC78"/>
    <w:lvl w:ilvl="0" w:tplc="4202D80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quartemont">
    <w15:presenceInfo w15:providerId="Windows Live" w15:userId="3f4d74a2d96809dd"/>
  </w15:person>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6" w:nlCheck="1" w:checkStyle="1"/>
  <w:activeWritingStyle w:appName="MSWord" w:lang="en-US" w:vendorID="64" w:dllVersion="4096" w:nlCheck="1" w:checkStyle="0"/>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A4"/>
    <w:rsid w:val="00002D8A"/>
    <w:rsid w:val="00007974"/>
    <w:rsid w:val="00024F56"/>
    <w:rsid w:val="000372B6"/>
    <w:rsid w:val="000415B3"/>
    <w:rsid w:val="00096C80"/>
    <w:rsid w:val="000A303E"/>
    <w:rsid w:val="000A435D"/>
    <w:rsid w:val="000F6235"/>
    <w:rsid w:val="000F7BC8"/>
    <w:rsid w:val="00115C67"/>
    <w:rsid w:val="00126A9C"/>
    <w:rsid w:val="00127D81"/>
    <w:rsid w:val="00155750"/>
    <w:rsid w:val="001707D6"/>
    <w:rsid w:val="0018252B"/>
    <w:rsid w:val="00186B73"/>
    <w:rsid w:val="00195BB6"/>
    <w:rsid w:val="001C747B"/>
    <w:rsid w:val="00203839"/>
    <w:rsid w:val="002060CB"/>
    <w:rsid w:val="00210330"/>
    <w:rsid w:val="0021561B"/>
    <w:rsid w:val="00220804"/>
    <w:rsid w:val="002618C1"/>
    <w:rsid w:val="00271F65"/>
    <w:rsid w:val="00275A25"/>
    <w:rsid w:val="0028007C"/>
    <w:rsid w:val="002C7BD1"/>
    <w:rsid w:val="002E18CD"/>
    <w:rsid w:val="002E529B"/>
    <w:rsid w:val="00343BD7"/>
    <w:rsid w:val="00345A32"/>
    <w:rsid w:val="003462C3"/>
    <w:rsid w:val="00354CD8"/>
    <w:rsid w:val="00363890"/>
    <w:rsid w:val="003819C9"/>
    <w:rsid w:val="003A117E"/>
    <w:rsid w:val="003E2EEA"/>
    <w:rsid w:val="00412DAE"/>
    <w:rsid w:val="00422BCF"/>
    <w:rsid w:val="00432F50"/>
    <w:rsid w:val="0044252C"/>
    <w:rsid w:val="00457E39"/>
    <w:rsid w:val="004656CF"/>
    <w:rsid w:val="00473CD8"/>
    <w:rsid w:val="00477C0C"/>
    <w:rsid w:val="00496AEA"/>
    <w:rsid w:val="004E415D"/>
    <w:rsid w:val="004F3E57"/>
    <w:rsid w:val="005125FD"/>
    <w:rsid w:val="00516914"/>
    <w:rsid w:val="00541AB9"/>
    <w:rsid w:val="00542EAD"/>
    <w:rsid w:val="00543542"/>
    <w:rsid w:val="0055285B"/>
    <w:rsid w:val="005577E1"/>
    <w:rsid w:val="00581611"/>
    <w:rsid w:val="005876DF"/>
    <w:rsid w:val="005B5089"/>
    <w:rsid w:val="005B624C"/>
    <w:rsid w:val="00601EA3"/>
    <w:rsid w:val="00612501"/>
    <w:rsid w:val="00616F55"/>
    <w:rsid w:val="006475F6"/>
    <w:rsid w:val="00654E7E"/>
    <w:rsid w:val="00697805"/>
    <w:rsid w:val="006B6746"/>
    <w:rsid w:val="006F2E40"/>
    <w:rsid w:val="006F5EE1"/>
    <w:rsid w:val="0070010C"/>
    <w:rsid w:val="00704F19"/>
    <w:rsid w:val="00717F01"/>
    <w:rsid w:val="00722C06"/>
    <w:rsid w:val="00726F24"/>
    <w:rsid w:val="0073436D"/>
    <w:rsid w:val="0074673C"/>
    <w:rsid w:val="0075022B"/>
    <w:rsid w:val="00766175"/>
    <w:rsid w:val="007853B2"/>
    <w:rsid w:val="007944C5"/>
    <w:rsid w:val="00803A96"/>
    <w:rsid w:val="00846789"/>
    <w:rsid w:val="00873AC2"/>
    <w:rsid w:val="008838D0"/>
    <w:rsid w:val="008D4F8D"/>
    <w:rsid w:val="00927842"/>
    <w:rsid w:val="009328A5"/>
    <w:rsid w:val="00933DC6"/>
    <w:rsid w:val="00944D62"/>
    <w:rsid w:val="00945EE2"/>
    <w:rsid w:val="0096257D"/>
    <w:rsid w:val="00970101"/>
    <w:rsid w:val="009840BF"/>
    <w:rsid w:val="009B43A2"/>
    <w:rsid w:val="009E1F97"/>
    <w:rsid w:val="00A02FB6"/>
    <w:rsid w:val="00A45FC3"/>
    <w:rsid w:val="00A6609D"/>
    <w:rsid w:val="00B00521"/>
    <w:rsid w:val="00B028D4"/>
    <w:rsid w:val="00B413CA"/>
    <w:rsid w:val="00B76B58"/>
    <w:rsid w:val="00B93309"/>
    <w:rsid w:val="00B95F33"/>
    <w:rsid w:val="00BB73A5"/>
    <w:rsid w:val="00BF23BC"/>
    <w:rsid w:val="00C302FE"/>
    <w:rsid w:val="00C44FF1"/>
    <w:rsid w:val="00C61A84"/>
    <w:rsid w:val="00C62CFD"/>
    <w:rsid w:val="00C77E69"/>
    <w:rsid w:val="00C91BA8"/>
    <w:rsid w:val="00CA0976"/>
    <w:rsid w:val="00CB0266"/>
    <w:rsid w:val="00CB2062"/>
    <w:rsid w:val="00CB791A"/>
    <w:rsid w:val="00CE2F28"/>
    <w:rsid w:val="00CE46FB"/>
    <w:rsid w:val="00D039C0"/>
    <w:rsid w:val="00D062E8"/>
    <w:rsid w:val="00D07613"/>
    <w:rsid w:val="00D16F4C"/>
    <w:rsid w:val="00D2212A"/>
    <w:rsid w:val="00D33654"/>
    <w:rsid w:val="00D4460C"/>
    <w:rsid w:val="00D57AE5"/>
    <w:rsid w:val="00D72FCB"/>
    <w:rsid w:val="00D74561"/>
    <w:rsid w:val="00D775A4"/>
    <w:rsid w:val="00D90AD7"/>
    <w:rsid w:val="00DC37F3"/>
    <w:rsid w:val="00DD6ED0"/>
    <w:rsid w:val="00DE1580"/>
    <w:rsid w:val="00DF0E03"/>
    <w:rsid w:val="00E2276C"/>
    <w:rsid w:val="00E22F6C"/>
    <w:rsid w:val="00E35F46"/>
    <w:rsid w:val="00F16F97"/>
    <w:rsid w:val="00F47798"/>
    <w:rsid w:val="00F6326B"/>
    <w:rsid w:val="00F86CF8"/>
    <w:rsid w:val="00F95BFF"/>
    <w:rsid w:val="00FB6927"/>
    <w:rsid w:val="00FC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992F7C"/>
  <w15:docId w15:val="{6CE1DD84-C438-4280-96DB-8F8BF773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7613"/>
    <w:rPr>
      <w:sz w:val="24"/>
      <w:szCs w:val="24"/>
    </w:rPr>
  </w:style>
  <w:style w:type="paragraph" w:styleId="Heading1">
    <w:name w:val="heading 1"/>
    <w:basedOn w:val="Normal"/>
    <w:next w:val="Normal"/>
    <w:link w:val="Heading1Char"/>
    <w:uiPriority w:val="9"/>
    <w:qFormat/>
    <w:rsid w:val="00B028D4"/>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6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5022B"/>
    <w:pPr>
      <w:tabs>
        <w:tab w:val="center" w:pos="4320"/>
        <w:tab w:val="right" w:pos="8640"/>
      </w:tabs>
    </w:pPr>
  </w:style>
  <w:style w:type="paragraph" w:styleId="Footer">
    <w:name w:val="footer"/>
    <w:basedOn w:val="Normal"/>
    <w:rsid w:val="0075022B"/>
    <w:pPr>
      <w:tabs>
        <w:tab w:val="center" w:pos="4320"/>
        <w:tab w:val="right" w:pos="8640"/>
      </w:tabs>
    </w:pPr>
  </w:style>
  <w:style w:type="character" w:styleId="PageNumber">
    <w:name w:val="page number"/>
    <w:basedOn w:val="DefaultParagraphFont"/>
    <w:rsid w:val="004E415D"/>
  </w:style>
  <w:style w:type="paragraph" w:styleId="Caption">
    <w:name w:val="caption"/>
    <w:basedOn w:val="Normal"/>
    <w:next w:val="Normal"/>
    <w:uiPriority w:val="35"/>
    <w:unhideWhenUsed/>
    <w:qFormat/>
    <w:rsid w:val="00C91BA8"/>
    <w:pPr>
      <w:spacing w:after="200" w:line="276" w:lineRule="auto"/>
    </w:pPr>
    <w:rPr>
      <w:rFonts w:eastAsia="Calibri"/>
      <w:b/>
      <w:bCs/>
      <w:sz w:val="20"/>
      <w:szCs w:val="20"/>
    </w:rPr>
  </w:style>
  <w:style w:type="paragraph" w:styleId="BalloonText">
    <w:name w:val="Balloon Text"/>
    <w:basedOn w:val="Normal"/>
    <w:link w:val="BalloonTextChar"/>
    <w:rsid w:val="001707D6"/>
    <w:rPr>
      <w:rFonts w:ascii="Tahoma" w:hAnsi="Tahoma" w:cs="Tahoma"/>
      <w:sz w:val="16"/>
      <w:szCs w:val="16"/>
    </w:rPr>
  </w:style>
  <w:style w:type="character" w:customStyle="1" w:styleId="BalloonTextChar">
    <w:name w:val="Balloon Text Char"/>
    <w:link w:val="BalloonText"/>
    <w:rsid w:val="001707D6"/>
    <w:rPr>
      <w:rFonts w:ascii="Tahoma" w:hAnsi="Tahoma" w:cs="Tahoma"/>
      <w:sz w:val="16"/>
      <w:szCs w:val="16"/>
    </w:rPr>
  </w:style>
  <w:style w:type="character" w:styleId="Hyperlink">
    <w:name w:val="Hyperlink"/>
    <w:basedOn w:val="DefaultParagraphFont"/>
    <w:unhideWhenUsed/>
    <w:rsid w:val="00B028D4"/>
    <w:rPr>
      <w:color w:val="0000FF" w:themeColor="hyperlink"/>
      <w:u w:val="single"/>
    </w:rPr>
  </w:style>
  <w:style w:type="character" w:customStyle="1" w:styleId="UnresolvedMention1">
    <w:name w:val="Unresolved Mention1"/>
    <w:basedOn w:val="DefaultParagraphFont"/>
    <w:uiPriority w:val="99"/>
    <w:semiHidden/>
    <w:unhideWhenUsed/>
    <w:rsid w:val="00B028D4"/>
    <w:rPr>
      <w:color w:val="605E5C"/>
      <w:shd w:val="clear" w:color="auto" w:fill="E1DFDD"/>
    </w:rPr>
  </w:style>
  <w:style w:type="character" w:customStyle="1" w:styleId="Heading1Char">
    <w:name w:val="Heading 1 Char"/>
    <w:basedOn w:val="DefaultParagraphFont"/>
    <w:link w:val="Heading1"/>
    <w:uiPriority w:val="9"/>
    <w:rsid w:val="00B028D4"/>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B028D4"/>
  </w:style>
  <w:style w:type="paragraph" w:styleId="ListParagraph">
    <w:name w:val="List Paragraph"/>
    <w:basedOn w:val="Normal"/>
    <w:uiPriority w:val="34"/>
    <w:qFormat/>
    <w:rsid w:val="00803A96"/>
    <w:pPr>
      <w:ind w:left="720"/>
      <w:contextualSpacing/>
    </w:pPr>
  </w:style>
  <w:style w:type="paragraph" w:customStyle="1" w:styleId="Default">
    <w:name w:val="Default"/>
    <w:rsid w:val="004F3E57"/>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654E7E"/>
    <w:rPr>
      <w:sz w:val="16"/>
      <w:szCs w:val="16"/>
    </w:rPr>
  </w:style>
  <w:style w:type="paragraph" w:styleId="CommentText">
    <w:name w:val="annotation text"/>
    <w:basedOn w:val="Normal"/>
    <w:link w:val="CommentTextChar"/>
    <w:unhideWhenUsed/>
    <w:rsid w:val="00654E7E"/>
    <w:rPr>
      <w:sz w:val="20"/>
      <w:szCs w:val="20"/>
    </w:rPr>
  </w:style>
  <w:style w:type="character" w:customStyle="1" w:styleId="CommentTextChar">
    <w:name w:val="Comment Text Char"/>
    <w:basedOn w:val="DefaultParagraphFont"/>
    <w:link w:val="CommentText"/>
    <w:rsid w:val="00654E7E"/>
  </w:style>
  <w:style w:type="paragraph" w:styleId="CommentSubject">
    <w:name w:val="annotation subject"/>
    <w:basedOn w:val="CommentText"/>
    <w:next w:val="CommentText"/>
    <w:link w:val="CommentSubjectChar"/>
    <w:semiHidden/>
    <w:unhideWhenUsed/>
    <w:rsid w:val="00654E7E"/>
    <w:rPr>
      <w:b/>
      <w:bCs/>
    </w:rPr>
  </w:style>
  <w:style w:type="character" w:customStyle="1" w:styleId="CommentSubjectChar">
    <w:name w:val="Comment Subject Char"/>
    <w:basedOn w:val="CommentTextChar"/>
    <w:link w:val="CommentSubject"/>
    <w:semiHidden/>
    <w:rsid w:val="00654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912">
      <w:bodyDiv w:val="1"/>
      <w:marLeft w:val="0"/>
      <w:marRight w:val="0"/>
      <w:marTop w:val="0"/>
      <w:marBottom w:val="0"/>
      <w:divBdr>
        <w:top w:val="none" w:sz="0" w:space="0" w:color="auto"/>
        <w:left w:val="none" w:sz="0" w:space="0" w:color="auto"/>
        <w:bottom w:val="none" w:sz="0" w:space="0" w:color="auto"/>
        <w:right w:val="none" w:sz="0" w:space="0" w:color="auto"/>
      </w:divBdr>
    </w:div>
    <w:div w:id="9570960">
      <w:bodyDiv w:val="1"/>
      <w:marLeft w:val="0"/>
      <w:marRight w:val="0"/>
      <w:marTop w:val="0"/>
      <w:marBottom w:val="0"/>
      <w:divBdr>
        <w:top w:val="none" w:sz="0" w:space="0" w:color="auto"/>
        <w:left w:val="none" w:sz="0" w:space="0" w:color="auto"/>
        <w:bottom w:val="none" w:sz="0" w:space="0" w:color="auto"/>
        <w:right w:val="none" w:sz="0" w:space="0" w:color="auto"/>
      </w:divBdr>
    </w:div>
    <w:div w:id="137233623">
      <w:bodyDiv w:val="1"/>
      <w:marLeft w:val="0"/>
      <w:marRight w:val="0"/>
      <w:marTop w:val="0"/>
      <w:marBottom w:val="0"/>
      <w:divBdr>
        <w:top w:val="none" w:sz="0" w:space="0" w:color="auto"/>
        <w:left w:val="none" w:sz="0" w:space="0" w:color="auto"/>
        <w:bottom w:val="none" w:sz="0" w:space="0" w:color="auto"/>
        <w:right w:val="none" w:sz="0" w:space="0" w:color="auto"/>
      </w:divBdr>
    </w:div>
    <w:div w:id="362050271">
      <w:bodyDiv w:val="1"/>
      <w:marLeft w:val="0"/>
      <w:marRight w:val="0"/>
      <w:marTop w:val="0"/>
      <w:marBottom w:val="0"/>
      <w:divBdr>
        <w:top w:val="none" w:sz="0" w:space="0" w:color="auto"/>
        <w:left w:val="none" w:sz="0" w:space="0" w:color="auto"/>
        <w:bottom w:val="none" w:sz="0" w:space="0" w:color="auto"/>
        <w:right w:val="none" w:sz="0" w:space="0" w:color="auto"/>
      </w:divBdr>
      <w:divsChild>
        <w:div w:id="528955156">
          <w:marLeft w:val="0"/>
          <w:marRight w:val="0"/>
          <w:marTop w:val="0"/>
          <w:marBottom w:val="0"/>
          <w:divBdr>
            <w:top w:val="none" w:sz="0" w:space="0" w:color="auto"/>
            <w:left w:val="none" w:sz="0" w:space="0" w:color="auto"/>
            <w:bottom w:val="none" w:sz="0" w:space="0" w:color="auto"/>
            <w:right w:val="none" w:sz="0" w:space="0" w:color="auto"/>
          </w:divBdr>
          <w:divsChild>
            <w:div w:id="1468818710">
              <w:marLeft w:val="0"/>
              <w:marRight w:val="0"/>
              <w:marTop w:val="0"/>
              <w:marBottom w:val="0"/>
              <w:divBdr>
                <w:top w:val="none" w:sz="0" w:space="0" w:color="auto"/>
                <w:left w:val="none" w:sz="0" w:space="0" w:color="auto"/>
                <w:bottom w:val="none" w:sz="0" w:space="0" w:color="auto"/>
                <w:right w:val="none" w:sz="0" w:space="0" w:color="auto"/>
              </w:divBdr>
              <w:divsChild>
                <w:div w:id="36439883">
                  <w:marLeft w:val="0"/>
                  <w:marRight w:val="0"/>
                  <w:marTop w:val="0"/>
                  <w:marBottom w:val="0"/>
                  <w:divBdr>
                    <w:top w:val="none" w:sz="0" w:space="0" w:color="auto"/>
                    <w:left w:val="none" w:sz="0" w:space="0" w:color="auto"/>
                    <w:bottom w:val="none" w:sz="0" w:space="0" w:color="auto"/>
                    <w:right w:val="none" w:sz="0" w:space="0" w:color="auto"/>
                  </w:divBdr>
                </w:div>
                <w:div w:id="66736004">
                  <w:marLeft w:val="0"/>
                  <w:marRight w:val="0"/>
                  <w:marTop w:val="0"/>
                  <w:marBottom w:val="0"/>
                  <w:divBdr>
                    <w:top w:val="none" w:sz="0" w:space="0" w:color="auto"/>
                    <w:left w:val="none" w:sz="0" w:space="0" w:color="auto"/>
                    <w:bottom w:val="none" w:sz="0" w:space="0" w:color="auto"/>
                    <w:right w:val="none" w:sz="0" w:space="0" w:color="auto"/>
                  </w:divBdr>
                </w:div>
                <w:div w:id="105928581">
                  <w:marLeft w:val="0"/>
                  <w:marRight w:val="0"/>
                  <w:marTop w:val="0"/>
                  <w:marBottom w:val="0"/>
                  <w:divBdr>
                    <w:top w:val="none" w:sz="0" w:space="0" w:color="auto"/>
                    <w:left w:val="none" w:sz="0" w:space="0" w:color="auto"/>
                    <w:bottom w:val="none" w:sz="0" w:space="0" w:color="auto"/>
                    <w:right w:val="none" w:sz="0" w:space="0" w:color="auto"/>
                  </w:divBdr>
                </w:div>
                <w:div w:id="191575509">
                  <w:marLeft w:val="0"/>
                  <w:marRight w:val="0"/>
                  <w:marTop w:val="0"/>
                  <w:marBottom w:val="0"/>
                  <w:divBdr>
                    <w:top w:val="none" w:sz="0" w:space="0" w:color="auto"/>
                    <w:left w:val="none" w:sz="0" w:space="0" w:color="auto"/>
                    <w:bottom w:val="none" w:sz="0" w:space="0" w:color="auto"/>
                    <w:right w:val="none" w:sz="0" w:space="0" w:color="auto"/>
                  </w:divBdr>
                </w:div>
                <w:div w:id="480804652">
                  <w:marLeft w:val="0"/>
                  <w:marRight w:val="0"/>
                  <w:marTop w:val="0"/>
                  <w:marBottom w:val="0"/>
                  <w:divBdr>
                    <w:top w:val="none" w:sz="0" w:space="0" w:color="auto"/>
                    <w:left w:val="none" w:sz="0" w:space="0" w:color="auto"/>
                    <w:bottom w:val="none" w:sz="0" w:space="0" w:color="auto"/>
                    <w:right w:val="none" w:sz="0" w:space="0" w:color="auto"/>
                  </w:divBdr>
                </w:div>
                <w:div w:id="531961634">
                  <w:marLeft w:val="0"/>
                  <w:marRight w:val="0"/>
                  <w:marTop w:val="0"/>
                  <w:marBottom w:val="0"/>
                  <w:divBdr>
                    <w:top w:val="none" w:sz="0" w:space="0" w:color="auto"/>
                    <w:left w:val="none" w:sz="0" w:space="0" w:color="auto"/>
                    <w:bottom w:val="none" w:sz="0" w:space="0" w:color="auto"/>
                    <w:right w:val="none" w:sz="0" w:space="0" w:color="auto"/>
                  </w:divBdr>
                </w:div>
                <w:div w:id="591478291">
                  <w:marLeft w:val="0"/>
                  <w:marRight w:val="0"/>
                  <w:marTop w:val="0"/>
                  <w:marBottom w:val="0"/>
                  <w:divBdr>
                    <w:top w:val="none" w:sz="0" w:space="0" w:color="auto"/>
                    <w:left w:val="none" w:sz="0" w:space="0" w:color="auto"/>
                    <w:bottom w:val="none" w:sz="0" w:space="0" w:color="auto"/>
                    <w:right w:val="none" w:sz="0" w:space="0" w:color="auto"/>
                  </w:divBdr>
                </w:div>
                <w:div w:id="864176337">
                  <w:marLeft w:val="0"/>
                  <w:marRight w:val="0"/>
                  <w:marTop w:val="0"/>
                  <w:marBottom w:val="0"/>
                  <w:divBdr>
                    <w:top w:val="none" w:sz="0" w:space="0" w:color="auto"/>
                    <w:left w:val="none" w:sz="0" w:space="0" w:color="auto"/>
                    <w:bottom w:val="none" w:sz="0" w:space="0" w:color="auto"/>
                    <w:right w:val="none" w:sz="0" w:space="0" w:color="auto"/>
                  </w:divBdr>
                </w:div>
                <w:div w:id="910115535">
                  <w:marLeft w:val="0"/>
                  <w:marRight w:val="0"/>
                  <w:marTop w:val="0"/>
                  <w:marBottom w:val="0"/>
                  <w:divBdr>
                    <w:top w:val="none" w:sz="0" w:space="0" w:color="auto"/>
                    <w:left w:val="none" w:sz="0" w:space="0" w:color="auto"/>
                    <w:bottom w:val="none" w:sz="0" w:space="0" w:color="auto"/>
                    <w:right w:val="none" w:sz="0" w:space="0" w:color="auto"/>
                  </w:divBdr>
                </w:div>
                <w:div w:id="1273171516">
                  <w:marLeft w:val="0"/>
                  <w:marRight w:val="0"/>
                  <w:marTop w:val="0"/>
                  <w:marBottom w:val="0"/>
                  <w:divBdr>
                    <w:top w:val="none" w:sz="0" w:space="0" w:color="auto"/>
                    <w:left w:val="none" w:sz="0" w:space="0" w:color="auto"/>
                    <w:bottom w:val="none" w:sz="0" w:space="0" w:color="auto"/>
                    <w:right w:val="none" w:sz="0" w:space="0" w:color="auto"/>
                  </w:divBdr>
                </w:div>
                <w:div w:id="1323696802">
                  <w:marLeft w:val="0"/>
                  <w:marRight w:val="0"/>
                  <w:marTop w:val="0"/>
                  <w:marBottom w:val="0"/>
                  <w:divBdr>
                    <w:top w:val="none" w:sz="0" w:space="0" w:color="auto"/>
                    <w:left w:val="none" w:sz="0" w:space="0" w:color="auto"/>
                    <w:bottom w:val="none" w:sz="0" w:space="0" w:color="auto"/>
                    <w:right w:val="none" w:sz="0" w:space="0" w:color="auto"/>
                  </w:divBdr>
                </w:div>
                <w:div w:id="1358847654">
                  <w:marLeft w:val="0"/>
                  <w:marRight w:val="0"/>
                  <w:marTop w:val="0"/>
                  <w:marBottom w:val="0"/>
                  <w:divBdr>
                    <w:top w:val="none" w:sz="0" w:space="0" w:color="auto"/>
                    <w:left w:val="none" w:sz="0" w:space="0" w:color="auto"/>
                    <w:bottom w:val="none" w:sz="0" w:space="0" w:color="auto"/>
                    <w:right w:val="none" w:sz="0" w:space="0" w:color="auto"/>
                  </w:divBdr>
                </w:div>
                <w:div w:id="1665934297">
                  <w:marLeft w:val="0"/>
                  <w:marRight w:val="0"/>
                  <w:marTop w:val="0"/>
                  <w:marBottom w:val="0"/>
                  <w:divBdr>
                    <w:top w:val="none" w:sz="0" w:space="0" w:color="auto"/>
                    <w:left w:val="none" w:sz="0" w:space="0" w:color="auto"/>
                    <w:bottom w:val="none" w:sz="0" w:space="0" w:color="auto"/>
                    <w:right w:val="none" w:sz="0" w:space="0" w:color="auto"/>
                  </w:divBdr>
                  <w:divsChild>
                    <w:div w:id="25062866">
                      <w:marLeft w:val="0"/>
                      <w:marRight w:val="0"/>
                      <w:marTop w:val="0"/>
                      <w:marBottom w:val="0"/>
                      <w:divBdr>
                        <w:top w:val="none" w:sz="0" w:space="0" w:color="auto"/>
                        <w:left w:val="none" w:sz="0" w:space="0" w:color="auto"/>
                        <w:bottom w:val="none" w:sz="0" w:space="0" w:color="auto"/>
                        <w:right w:val="none" w:sz="0" w:space="0" w:color="auto"/>
                      </w:divBdr>
                    </w:div>
                    <w:div w:id="29913529">
                      <w:marLeft w:val="0"/>
                      <w:marRight w:val="0"/>
                      <w:marTop w:val="0"/>
                      <w:marBottom w:val="0"/>
                      <w:divBdr>
                        <w:top w:val="none" w:sz="0" w:space="0" w:color="auto"/>
                        <w:left w:val="none" w:sz="0" w:space="0" w:color="auto"/>
                        <w:bottom w:val="none" w:sz="0" w:space="0" w:color="auto"/>
                        <w:right w:val="none" w:sz="0" w:space="0" w:color="auto"/>
                      </w:divBdr>
                    </w:div>
                    <w:div w:id="45103513">
                      <w:marLeft w:val="0"/>
                      <w:marRight w:val="0"/>
                      <w:marTop w:val="0"/>
                      <w:marBottom w:val="0"/>
                      <w:divBdr>
                        <w:top w:val="none" w:sz="0" w:space="0" w:color="auto"/>
                        <w:left w:val="none" w:sz="0" w:space="0" w:color="auto"/>
                        <w:bottom w:val="none" w:sz="0" w:space="0" w:color="auto"/>
                        <w:right w:val="none" w:sz="0" w:space="0" w:color="auto"/>
                      </w:divBdr>
                    </w:div>
                    <w:div w:id="81492082">
                      <w:marLeft w:val="0"/>
                      <w:marRight w:val="0"/>
                      <w:marTop w:val="0"/>
                      <w:marBottom w:val="0"/>
                      <w:divBdr>
                        <w:top w:val="none" w:sz="0" w:space="0" w:color="auto"/>
                        <w:left w:val="none" w:sz="0" w:space="0" w:color="auto"/>
                        <w:bottom w:val="none" w:sz="0" w:space="0" w:color="auto"/>
                        <w:right w:val="none" w:sz="0" w:space="0" w:color="auto"/>
                      </w:divBdr>
                    </w:div>
                    <w:div w:id="215707731">
                      <w:marLeft w:val="0"/>
                      <w:marRight w:val="0"/>
                      <w:marTop w:val="0"/>
                      <w:marBottom w:val="0"/>
                      <w:divBdr>
                        <w:top w:val="none" w:sz="0" w:space="0" w:color="auto"/>
                        <w:left w:val="none" w:sz="0" w:space="0" w:color="auto"/>
                        <w:bottom w:val="none" w:sz="0" w:space="0" w:color="auto"/>
                        <w:right w:val="none" w:sz="0" w:space="0" w:color="auto"/>
                      </w:divBdr>
                    </w:div>
                    <w:div w:id="262346002">
                      <w:marLeft w:val="0"/>
                      <w:marRight w:val="0"/>
                      <w:marTop w:val="0"/>
                      <w:marBottom w:val="0"/>
                      <w:divBdr>
                        <w:top w:val="none" w:sz="0" w:space="0" w:color="auto"/>
                        <w:left w:val="none" w:sz="0" w:space="0" w:color="auto"/>
                        <w:bottom w:val="none" w:sz="0" w:space="0" w:color="auto"/>
                        <w:right w:val="none" w:sz="0" w:space="0" w:color="auto"/>
                      </w:divBdr>
                    </w:div>
                    <w:div w:id="351418118">
                      <w:marLeft w:val="0"/>
                      <w:marRight w:val="0"/>
                      <w:marTop w:val="0"/>
                      <w:marBottom w:val="0"/>
                      <w:divBdr>
                        <w:top w:val="none" w:sz="0" w:space="0" w:color="auto"/>
                        <w:left w:val="none" w:sz="0" w:space="0" w:color="auto"/>
                        <w:bottom w:val="none" w:sz="0" w:space="0" w:color="auto"/>
                        <w:right w:val="none" w:sz="0" w:space="0" w:color="auto"/>
                      </w:divBdr>
                    </w:div>
                    <w:div w:id="353189028">
                      <w:marLeft w:val="0"/>
                      <w:marRight w:val="0"/>
                      <w:marTop w:val="0"/>
                      <w:marBottom w:val="0"/>
                      <w:divBdr>
                        <w:top w:val="none" w:sz="0" w:space="0" w:color="auto"/>
                        <w:left w:val="none" w:sz="0" w:space="0" w:color="auto"/>
                        <w:bottom w:val="none" w:sz="0" w:space="0" w:color="auto"/>
                        <w:right w:val="none" w:sz="0" w:space="0" w:color="auto"/>
                      </w:divBdr>
                    </w:div>
                    <w:div w:id="399256190">
                      <w:marLeft w:val="0"/>
                      <w:marRight w:val="0"/>
                      <w:marTop w:val="0"/>
                      <w:marBottom w:val="0"/>
                      <w:divBdr>
                        <w:top w:val="none" w:sz="0" w:space="0" w:color="auto"/>
                        <w:left w:val="none" w:sz="0" w:space="0" w:color="auto"/>
                        <w:bottom w:val="none" w:sz="0" w:space="0" w:color="auto"/>
                        <w:right w:val="none" w:sz="0" w:space="0" w:color="auto"/>
                      </w:divBdr>
                    </w:div>
                    <w:div w:id="406457468">
                      <w:marLeft w:val="0"/>
                      <w:marRight w:val="0"/>
                      <w:marTop w:val="0"/>
                      <w:marBottom w:val="0"/>
                      <w:divBdr>
                        <w:top w:val="none" w:sz="0" w:space="0" w:color="auto"/>
                        <w:left w:val="none" w:sz="0" w:space="0" w:color="auto"/>
                        <w:bottom w:val="none" w:sz="0" w:space="0" w:color="auto"/>
                        <w:right w:val="none" w:sz="0" w:space="0" w:color="auto"/>
                      </w:divBdr>
                    </w:div>
                    <w:div w:id="569266644">
                      <w:marLeft w:val="0"/>
                      <w:marRight w:val="0"/>
                      <w:marTop w:val="0"/>
                      <w:marBottom w:val="0"/>
                      <w:divBdr>
                        <w:top w:val="none" w:sz="0" w:space="0" w:color="auto"/>
                        <w:left w:val="none" w:sz="0" w:space="0" w:color="auto"/>
                        <w:bottom w:val="none" w:sz="0" w:space="0" w:color="auto"/>
                        <w:right w:val="none" w:sz="0" w:space="0" w:color="auto"/>
                      </w:divBdr>
                    </w:div>
                    <w:div w:id="606741741">
                      <w:marLeft w:val="0"/>
                      <w:marRight w:val="0"/>
                      <w:marTop w:val="0"/>
                      <w:marBottom w:val="0"/>
                      <w:divBdr>
                        <w:top w:val="none" w:sz="0" w:space="0" w:color="auto"/>
                        <w:left w:val="none" w:sz="0" w:space="0" w:color="auto"/>
                        <w:bottom w:val="none" w:sz="0" w:space="0" w:color="auto"/>
                        <w:right w:val="none" w:sz="0" w:space="0" w:color="auto"/>
                      </w:divBdr>
                    </w:div>
                    <w:div w:id="635377131">
                      <w:marLeft w:val="0"/>
                      <w:marRight w:val="0"/>
                      <w:marTop w:val="0"/>
                      <w:marBottom w:val="0"/>
                      <w:divBdr>
                        <w:top w:val="none" w:sz="0" w:space="0" w:color="auto"/>
                        <w:left w:val="none" w:sz="0" w:space="0" w:color="auto"/>
                        <w:bottom w:val="none" w:sz="0" w:space="0" w:color="auto"/>
                        <w:right w:val="none" w:sz="0" w:space="0" w:color="auto"/>
                      </w:divBdr>
                    </w:div>
                    <w:div w:id="686757015">
                      <w:marLeft w:val="0"/>
                      <w:marRight w:val="0"/>
                      <w:marTop w:val="0"/>
                      <w:marBottom w:val="0"/>
                      <w:divBdr>
                        <w:top w:val="none" w:sz="0" w:space="0" w:color="auto"/>
                        <w:left w:val="none" w:sz="0" w:space="0" w:color="auto"/>
                        <w:bottom w:val="none" w:sz="0" w:space="0" w:color="auto"/>
                        <w:right w:val="none" w:sz="0" w:space="0" w:color="auto"/>
                      </w:divBdr>
                    </w:div>
                    <w:div w:id="719668132">
                      <w:marLeft w:val="0"/>
                      <w:marRight w:val="0"/>
                      <w:marTop w:val="0"/>
                      <w:marBottom w:val="0"/>
                      <w:divBdr>
                        <w:top w:val="none" w:sz="0" w:space="0" w:color="auto"/>
                        <w:left w:val="none" w:sz="0" w:space="0" w:color="auto"/>
                        <w:bottom w:val="none" w:sz="0" w:space="0" w:color="auto"/>
                        <w:right w:val="none" w:sz="0" w:space="0" w:color="auto"/>
                      </w:divBdr>
                    </w:div>
                    <w:div w:id="787436347">
                      <w:marLeft w:val="0"/>
                      <w:marRight w:val="0"/>
                      <w:marTop w:val="0"/>
                      <w:marBottom w:val="0"/>
                      <w:divBdr>
                        <w:top w:val="none" w:sz="0" w:space="0" w:color="auto"/>
                        <w:left w:val="none" w:sz="0" w:space="0" w:color="auto"/>
                        <w:bottom w:val="none" w:sz="0" w:space="0" w:color="auto"/>
                        <w:right w:val="none" w:sz="0" w:space="0" w:color="auto"/>
                      </w:divBdr>
                    </w:div>
                    <w:div w:id="797184782">
                      <w:marLeft w:val="0"/>
                      <w:marRight w:val="0"/>
                      <w:marTop w:val="0"/>
                      <w:marBottom w:val="0"/>
                      <w:divBdr>
                        <w:top w:val="none" w:sz="0" w:space="0" w:color="auto"/>
                        <w:left w:val="none" w:sz="0" w:space="0" w:color="auto"/>
                        <w:bottom w:val="none" w:sz="0" w:space="0" w:color="auto"/>
                        <w:right w:val="none" w:sz="0" w:space="0" w:color="auto"/>
                      </w:divBdr>
                    </w:div>
                    <w:div w:id="843937535">
                      <w:marLeft w:val="0"/>
                      <w:marRight w:val="0"/>
                      <w:marTop w:val="0"/>
                      <w:marBottom w:val="0"/>
                      <w:divBdr>
                        <w:top w:val="none" w:sz="0" w:space="0" w:color="auto"/>
                        <w:left w:val="none" w:sz="0" w:space="0" w:color="auto"/>
                        <w:bottom w:val="none" w:sz="0" w:space="0" w:color="auto"/>
                        <w:right w:val="none" w:sz="0" w:space="0" w:color="auto"/>
                      </w:divBdr>
                    </w:div>
                    <w:div w:id="865871557">
                      <w:marLeft w:val="0"/>
                      <w:marRight w:val="0"/>
                      <w:marTop w:val="0"/>
                      <w:marBottom w:val="0"/>
                      <w:divBdr>
                        <w:top w:val="none" w:sz="0" w:space="0" w:color="auto"/>
                        <w:left w:val="none" w:sz="0" w:space="0" w:color="auto"/>
                        <w:bottom w:val="none" w:sz="0" w:space="0" w:color="auto"/>
                        <w:right w:val="none" w:sz="0" w:space="0" w:color="auto"/>
                      </w:divBdr>
                    </w:div>
                    <w:div w:id="899906698">
                      <w:marLeft w:val="0"/>
                      <w:marRight w:val="0"/>
                      <w:marTop w:val="0"/>
                      <w:marBottom w:val="0"/>
                      <w:divBdr>
                        <w:top w:val="none" w:sz="0" w:space="0" w:color="auto"/>
                        <w:left w:val="none" w:sz="0" w:space="0" w:color="auto"/>
                        <w:bottom w:val="none" w:sz="0" w:space="0" w:color="auto"/>
                        <w:right w:val="none" w:sz="0" w:space="0" w:color="auto"/>
                      </w:divBdr>
                    </w:div>
                    <w:div w:id="984427601">
                      <w:marLeft w:val="0"/>
                      <w:marRight w:val="0"/>
                      <w:marTop w:val="0"/>
                      <w:marBottom w:val="0"/>
                      <w:divBdr>
                        <w:top w:val="none" w:sz="0" w:space="0" w:color="auto"/>
                        <w:left w:val="none" w:sz="0" w:space="0" w:color="auto"/>
                        <w:bottom w:val="none" w:sz="0" w:space="0" w:color="auto"/>
                        <w:right w:val="none" w:sz="0" w:space="0" w:color="auto"/>
                      </w:divBdr>
                    </w:div>
                    <w:div w:id="1004281273">
                      <w:marLeft w:val="0"/>
                      <w:marRight w:val="0"/>
                      <w:marTop w:val="0"/>
                      <w:marBottom w:val="0"/>
                      <w:divBdr>
                        <w:top w:val="none" w:sz="0" w:space="0" w:color="auto"/>
                        <w:left w:val="none" w:sz="0" w:space="0" w:color="auto"/>
                        <w:bottom w:val="none" w:sz="0" w:space="0" w:color="auto"/>
                        <w:right w:val="none" w:sz="0" w:space="0" w:color="auto"/>
                      </w:divBdr>
                    </w:div>
                    <w:div w:id="1047796527">
                      <w:marLeft w:val="0"/>
                      <w:marRight w:val="0"/>
                      <w:marTop w:val="0"/>
                      <w:marBottom w:val="0"/>
                      <w:divBdr>
                        <w:top w:val="none" w:sz="0" w:space="0" w:color="auto"/>
                        <w:left w:val="none" w:sz="0" w:space="0" w:color="auto"/>
                        <w:bottom w:val="none" w:sz="0" w:space="0" w:color="auto"/>
                        <w:right w:val="none" w:sz="0" w:space="0" w:color="auto"/>
                      </w:divBdr>
                    </w:div>
                    <w:div w:id="1063867946">
                      <w:marLeft w:val="0"/>
                      <w:marRight w:val="0"/>
                      <w:marTop w:val="0"/>
                      <w:marBottom w:val="0"/>
                      <w:divBdr>
                        <w:top w:val="none" w:sz="0" w:space="0" w:color="auto"/>
                        <w:left w:val="none" w:sz="0" w:space="0" w:color="auto"/>
                        <w:bottom w:val="none" w:sz="0" w:space="0" w:color="auto"/>
                        <w:right w:val="none" w:sz="0" w:space="0" w:color="auto"/>
                      </w:divBdr>
                    </w:div>
                    <w:div w:id="1148519773">
                      <w:marLeft w:val="0"/>
                      <w:marRight w:val="0"/>
                      <w:marTop w:val="0"/>
                      <w:marBottom w:val="0"/>
                      <w:divBdr>
                        <w:top w:val="none" w:sz="0" w:space="0" w:color="auto"/>
                        <w:left w:val="none" w:sz="0" w:space="0" w:color="auto"/>
                        <w:bottom w:val="none" w:sz="0" w:space="0" w:color="auto"/>
                        <w:right w:val="none" w:sz="0" w:space="0" w:color="auto"/>
                      </w:divBdr>
                    </w:div>
                    <w:div w:id="1165242599">
                      <w:marLeft w:val="0"/>
                      <w:marRight w:val="0"/>
                      <w:marTop w:val="0"/>
                      <w:marBottom w:val="0"/>
                      <w:divBdr>
                        <w:top w:val="none" w:sz="0" w:space="0" w:color="auto"/>
                        <w:left w:val="none" w:sz="0" w:space="0" w:color="auto"/>
                        <w:bottom w:val="none" w:sz="0" w:space="0" w:color="auto"/>
                        <w:right w:val="none" w:sz="0" w:space="0" w:color="auto"/>
                      </w:divBdr>
                    </w:div>
                    <w:div w:id="1170633400">
                      <w:marLeft w:val="0"/>
                      <w:marRight w:val="0"/>
                      <w:marTop w:val="0"/>
                      <w:marBottom w:val="0"/>
                      <w:divBdr>
                        <w:top w:val="none" w:sz="0" w:space="0" w:color="auto"/>
                        <w:left w:val="none" w:sz="0" w:space="0" w:color="auto"/>
                        <w:bottom w:val="none" w:sz="0" w:space="0" w:color="auto"/>
                        <w:right w:val="none" w:sz="0" w:space="0" w:color="auto"/>
                      </w:divBdr>
                    </w:div>
                    <w:div w:id="1256282729">
                      <w:marLeft w:val="0"/>
                      <w:marRight w:val="0"/>
                      <w:marTop w:val="0"/>
                      <w:marBottom w:val="0"/>
                      <w:divBdr>
                        <w:top w:val="none" w:sz="0" w:space="0" w:color="auto"/>
                        <w:left w:val="none" w:sz="0" w:space="0" w:color="auto"/>
                        <w:bottom w:val="none" w:sz="0" w:space="0" w:color="auto"/>
                        <w:right w:val="none" w:sz="0" w:space="0" w:color="auto"/>
                      </w:divBdr>
                    </w:div>
                    <w:div w:id="1300573670">
                      <w:marLeft w:val="0"/>
                      <w:marRight w:val="0"/>
                      <w:marTop w:val="0"/>
                      <w:marBottom w:val="0"/>
                      <w:divBdr>
                        <w:top w:val="none" w:sz="0" w:space="0" w:color="auto"/>
                        <w:left w:val="none" w:sz="0" w:space="0" w:color="auto"/>
                        <w:bottom w:val="none" w:sz="0" w:space="0" w:color="auto"/>
                        <w:right w:val="none" w:sz="0" w:space="0" w:color="auto"/>
                      </w:divBdr>
                    </w:div>
                    <w:div w:id="1380009879">
                      <w:marLeft w:val="0"/>
                      <w:marRight w:val="0"/>
                      <w:marTop w:val="0"/>
                      <w:marBottom w:val="0"/>
                      <w:divBdr>
                        <w:top w:val="none" w:sz="0" w:space="0" w:color="auto"/>
                        <w:left w:val="none" w:sz="0" w:space="0" w:color="auto"/>
                        <w:bottom w:val="none" w:sz="0" w:space="0" w:color="auto"/>
                        <w:right w:val="none" w:sz="0" w:space="0" w:color="auto"/>
                      </w:divBdr>
                    </w:div>
                    <w:div w:id="1387950148">
                      <w:marLeft w:val="0"/>
                      <w:marRight w:val="0"/>
                      <w:marTop w:val="0"/>
                      <w:marBottom w:val="0"/>
                      <w:divBdr>
                        <w:top w:val="none" w:sz="0" w:space="0" w:color="auto"/>
                        <w:left w:val="none" w:sz="0" w:space="0" w:color="auto"/>
                        <w:bottom w:val="none" w:sz="0" w:space="0" w:color="auto"/>
                        <w:right w:val="none" w:sz="0" w:space="0" w:color="auto"/>
                      </w:divBdr>
                    </w:div>
                    <w:div w:id="1416436870">
                      <w:marLeft w:val="0"/>
                      <w:marRight w:val="0"/>
                      <w:marTop w:val="0"/>
                      <w:marBottom w:val="0"/>
                      <w:divBdr>
                        <w:top w:val="none" w:sz="0" w:space="0" w:color="auto"/>
                        <w:left w:val="none" w:sz="0" w:space="0" w:color="auto"/>
                        <w:bottom w:val="none" w:sz="0" w:space="0" w:color="auto"/>
                        <w:right w:val="none" w:sz="0" w:space="0" w:color="auto"/>
                      </w:divBdr>
                    </w:div>
                    <w:div w:id="1584610856">
                      <w:marLeft w:val="0"/>
                      <w:marRight w:val="0"/>
                      <w:marTop w:val="0"/>
                      <w:marBottom w:val="0"/>
                      <w:divBdr>
                        <w:top w:val="none" w:sz="0" w:space="0" w:color="auto"/>
                        <w:left w:val="none" w:sz="0" w:space="0" w:color="auto"/>
                        <w:bottom w:val="none" w:sz="0" w:space="0" w:color="auto"/>
                        <w:right w:val="none" w:sz="0" w:space="0" w:color="auto"/>
                      </w:divBdr>
                    </w:div>
                    <w:div w:id="1653173303">
                      <w:marLeft w:val="0"/>
                      <w:marRight w:val="0"/>
                      <w:marTop w:val="0"/>
                      <w:marBottom w:val="0"/>
                      <w:divBdr>
                        <w:top w:val="none" w:sz="0" w:space="0" w:color="auto"/>
                        <w:left w:val="none" w:sz="0" w:space="0" w:color="auto"/>
                        <w:bottom w:val="none" w:sz="0" w:space="0" w:color="auto"/>
                        <w:right w:val="none" w:sz="0" w:space="0" w:color="auto"/>
                      </w:divBdr>
                    </w:div>
                    <w:div w:id="1680035069">
                      <w:marLeft w:val="0"/>
                      <w:marRight w:val="0"/>
                      <w:marTop w:val="0"/>
                      <w:marBottom w:val="0"/>
                      <w:divBdr>
                        <w:top w:val="none" w:sz="0" w:space="0" w:color="auto"/>
                        <w:left w:val="none" w:sz="0" w:space="0" w:color="auto"/>
                        <w:bottom w:val="none" w:sz="0" w:space="0" w:color="auto"/>
                        <w:right w:val="none" w:sz="0" w:space="0" w:color="auto"/>
                      </w:divBdr>
                    </w:div>
                    <w:div w:id="1713916283">
                      <w:marLeft w:val="0"/>
                      <w:marRight w:val="0"/>
                      <w:marTop w:val="0"/>
                      <w:marBottom w:val="0"/>
                      <w:divBdr>
                        <w:top w:val="none" w:sz="0" w:space="0" w:color="auto"/>
                        <w:left w:val="none" w:sz="0" w:space="0" w:color="auto"/>
                        <w:bottom w:val="none" w:sz="0" w:space="0" w:color="auto"/>
                        <w:right w:val="none" w:sz="0" w:space="0" w:color="auto"/>
                      </w:divBdr>
                    </w:div>
                    <w:div w:id="1843817381">
                      <w:marLeft w:val="0"/>
                      <w:marRight w:val="0"/>
                      <w:marTop w:val="0"/>
                      <w:marBottom w:val="0"/>
                      <w:divBdr>
                        <w:top w:val="none" w:sz="0" w:space="0" w:color="auto"/>
                        <w:left w:val="none" w:sz="0" w:space="0" w:color="auto"/>
                        <w:bottom w:val="none" w:sz="0" w:space="0" w:color="auto"/>
                        <w:right w:val="none" w:sz="0" w:space="0" w:color="auto"/>
                      </w:divBdr>
                    </w:div>
                    <w:div w:id="1858956003">
                      <w:marLeft w:val="0"/>
                      <w:marRight w:val="0"/>
                      <w:marTop w:val="0"/>
                      <w:marBottom w:val="0"/>
                      <w:divBdr>
                        <w:top w:val="none" w:sz="0" w:space="0" w:color="auto"/>
                        <w:left w:val="none" w:sz="0" w:space="0" w:color="auto"/>
                        <w:bottom w:val="none" w:sz="0" w:space="0" w:color="auto"/>
                        <w:right w:val="none" w:sz="0" w:space="0" w:color="auto"/>
                      </w:divBdr>
                    </w:div>
                    <w:div w:id="1866095308">
                      <w:marLeft w:val="0"/>
                      <w:marRight w:val="0"/>
                      <w:marTop w:val="0"/>
                      <w:marBottom w:val="0"/>
                      <w:divBdr>
                        <w:top w:val="none" w:sz="0" w:space="0" w:color="auto"/>
                        <w:left w:val="none" w:sz="0" w:space="0" w:color="auto"/>
                        <w:bottom w:val="none" w:sz="0" w:space="0" w:color="auto"/>
                        <w:right w:val="none" w:sz="0" w:space="0" w:color="auto"/>
                      </w:divBdr>
                    </w:div>
                    <w:div w:id="1881698139">
                      <w:marLeft w:val="0"/>
                      <w:marRight w:val="0"/>
                      <w:marTop w:val="0"/>
                      <w:marBottom w:val="0"/>
                      <w:divBdr>
                        <w:top w:val="none" w:sz="0" w:space="0" w:color="auto"/>
                        <w:left w:val="none" w:sz="0" w:space="0" w:color="auto"/>
                        <w:bottom w:val="none" w:sz="0" w:space="0" w:color="auto"/>
                        <w:right w:val="none" w:sz="0" w:space="0" w:color="auto"/>
                      </w:divBdr>
                    </w:div>
                    <w:div w:id="1919318980">
                      <w:marLeft w:val="0"/>
                      <w:marRight w:val="0"/>
                      <w:marTop w:val="0"/>
                      <w:marBottom w:val="0"/>
                      <w:divBdr>
                        <w:top w:val="none" w:sz="0" w:space="0" w:color="auto"/>
                        <w:left w:val="none" w:sz="0" w:space="0" w:color="auto"/>
                        <w:bottom w:val="none" w:sz="0" w:space="0" w:color="auto"/>
                        <w:right w:val="none" w:sz="0" w:space="0" w:color="auto"/>
                      </w:divBdr>
                    </w:div>
                    <w:div w:id="1921401479">
                      <w:marLeft w:val="0"/>
                      <w:marRight w:val="0"/>
                      <w:marTop w:val="0"/>
                      <w:marBottom w:val="0"/>
                      <w:divBdr>
                        <w:top w:val="none" w:sz="0" w:space="0" w:color="auto"/>
                        <w:left w:val="none" w:sz="0" w:space="0" w:color="auto"/>
                        <w:bottom w:val="none" w:sz="0" w:space="0" w:color="auto"/>
                        <w:right w:val="none" w:sz="0" w:space="0" w:color="auto"/>
                      </w:divBdr>
                    </w:div>
                    <w:div w:id="1961565595">
                      <w:marLeft w:val="0"/>
                      <w:marRight w:val="0"/>
                      <w:marTop w:val="0"/>
                      <w:marBottom w:val="0"/>
                      <w:divBdr>
                        <w:top w:val="none" w:sz="0" w:space="0" w:color="auto"/>
                        <w:left w:val="none" w:sz="0" w:space="0" w:color="auto"/>
                        <w:bottom w:val="none" w:sz="0" w:space="0" w:color="auto"/>
                        <w:right w:val="none" w:sz="0" w:space="0" w:color="auto"/>
                      </w:divBdr>
                    </w:div>
                    <w:div w:id="2133668131">
                      <w:marLeft w:val="0"/>
                      <w:marRight w:val="0"/>
                      <w:marTop w:val="0"/>
                      <w:marBottom w:val="0"/>
                      <w:divBdr>
                        <w:top w:val="none" w:sz="0" w:space="0" w:color="auto"/>
                        <w:left w:val="none" w:sz="0" w:space="0" w:color="auto"/>
                        <w:bottom w:val="none" w:sz="0" w:space="0" w:color="auto"/>
                        <w:right w:val="none" w:sz="0" w:space="0" w:color="auto"/>
                      </w:divBdr>
                    </w:div>
                  </w:divsChild>
                </w:div>
                <w:div w:id="1836727774">
                  <w:marLeft w:val="0"/>
                  <w:marRight w:val="0"/>
                  <w:marTop w:val="0"/>
                  <w:marBottom w:val="0"/>
                  <w:divBdr>
                    <w:top w:val="none" w:sz="0" w:space="0" w:color="auto"/>
                    <w:left w:val="none" w:sz="0" w:space="0" w:color="auto"/>
                    <w:bottom w:val="none" w:sz="0" w:space="0" w:color="auto"/>
                    <w:right w:val="none" w:sz="0" w:space="0" w:color="auto"/>
                  </w:divBdr>
                </w:div>
                <w:div w:id="1862085901">
                  <w:marLeft w:val="0"/>
                  <w:marRight w:val="0"/>
                  <w:marTop w:val="0"/>
                  <w:marBottom w:val="0"/>
                  <w:divBdr>
                    <w:top w:val="none" w:sz="0" w:space="0" w:color="auto"/>
                    <w:left w:val="none" w:sz="0" w:space="0" w:color="auto"/>
                    <w:bottom w:val="none" w:sz="0" w:space="0" w:color="auto"/>
                    <w:right w:val="none" w:sz="0" w:space="0" w:color="auto"/>
                  </w:divBdr>
                </w:div>
                <w:div w:id="20792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50996">
          <w:marLeft w:val="0"/>
          <w:marRight w:val="0"/>
          <w:marTop w:val="0"/>
          <w:marBottom w:val="0"/>
          <w:divBdr>
            <w:top w:val="none" w:sz="0" w:space="0" w:color="auto"/>
            <w:left w:val="none" w:sz="0" w:space="0" w:color="auto"/>
            <w:bottom w:val="none" w:sz="0" w:space="0" w:color="auto"/>
            <w:right w:val="none" w:sz="0" w:space="0" w:color="auto"/>
          </w:divBdr>
        </w:div>
      </w:divsChild>
    </w:div>
    <w:div w:id="429814139">
      <w:bodyDiv w:val="1"/>
      <w:marLeft w:val="0"/>
      <w:marRight w:val="0"/>
      <w:marTop w:val="0"/>
      <w:marBottom w:val="0"/>
      <w:divBdr>
        <w:top w:val="none" w:sz="0" w:space="0" w:color="auto"/>
        <w:left w:val="none" w:sz="0" w:space="0" w:color="auto"/>
        <w:bottom w:val="none" w:sz="0" w:space="0" w:color="auto"/>
        <w:right w:val="none" w:sz="0" w:space="0" w:color="auto"/>
      </w:divBdr>
    </w:div>
    <w:div w:id="1731224651">
      <w:bodyDiv w:val="1"/>
      <w:marLeft w:val="0"/>
      <w:marRight w:val="0"/>
      <w:marTop w:val="0"/>
      <w:marBottom w:val="0"/>
      <w:divBdr>
        <w:top w:val="none" w:sz="0" w:space="0" w:color="auto"/>
        <w:left w:val="none" w:sz="0" w:space="0" w:color="auto"/>
        <w:bottom w:val="none" w:sz="0" w:space="0" w:color="auto"/>
        <w:right w:val="none" w:sz="0" w:space="0" w:color="auto"/>
      </w:divBdr>
    </w:div>
    <w:div w:id="1951546783">
      <w:bodyDiv w:val="1"/>
      <w:marLeft w:val="0"/>
      <w:marRight w:val="0"/>
      <w:marTop w:val="0"/>
      <w:marBottom w:val="0"/>
      <w:divBdr>
        <w:top w:val="none" w:sz="0" w:space="0" w:color="auto"/>
        <w:left w:val="none" w:sz="0" w:space="0" w:color="auto"/>
        <w:bottom w:val="none" w:sz="0" w:space="0" w:color="auto"/>
        <w:right w:val="none" w:sz="0" w:space="0" w:color="auto"/>
      </w:divBdr>
    </w:div>
    <w:div w:id="1965232327">
      <w:bodyDiv w:val="1"/>
      <w:marLeft w:val="0"/>
      <w:marRight w:val="0"/>
      <w:marTop w:val="0"/>
      <w:marBottom w:val="0"/>
      <w:divBdr>
        <w:top w:val="none" w:sz="0" w:space="0" w:color="auto"/>
        <w:left w:val="none" w:sz="0" w:space="0" w:color="auto"/>
        <w:bottom w:val="none" w:sz="0" w:space="0" w:color="auto"/>
        <w:right w:val="none" w:sz="0" w:space="0" w:color="auto"/>
      </w:divBdr>
    </w:div>
    <w:div w:id="19652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quartemont@afit.ed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Wil18</b:Tag>
    <b:SourceType>Report</b:SourceType>
    <b:Guid>{CD0711CA-3039-4A1A-B913-90FD0FB57262}</b:Guid>
    <b:Author>
      <b:Author>
        <b:NameList>
          <b:Person>
            <b:Last>Johnston</b:Last>
            <b:First>Will</b:First>
          </b:Person>
        </b:NameList>
      </b:Author>
    </b:Author>
    <b:Title>Characterizing the Neutron Energy Distribution of the AFIT Building 470 Graphite Pil </b:Title>
    <b:Year>2018</b:Year>
    <b:Publisher>NENG 725</b:Publisher>
    <b:RefOrder>1</b:RefOrder>
  </b:Source>
  <b:Source>
    <b:Tag>Kev17</b:Tag>
    <b:SourceType>Report</b:SourceType>
    <b:Guid>{E05C5116-E126-408C-89B9-FB4D88B6292C}</b:Guid>
    <b:Title>High Purity Germanium Gamma-Ray Spectroscopy</b:Title>
    <b:Year>2017</b:Year>
    <b:Publisher>NENG 650</b:Publisher>
    <b:Author>
      <b:Author>
        <b:NameList>
          <b:Person>
            <b:Last>Choe</b:Last>
            <b:First>Kevin</b:First>
          </b:Person>
          <b:Person>
            <b:Last>Johnston</b:Last>
            <b:First>Will</b:First>
          </b:Person>
          <b:Person>
            <b:Last>Quartemont</b:Last>
            <b:First>Nicholas</b:First>
          </b:Person>
        </b:NameList>
      </b:Author>
    </b:Author>
    <b:RefOrder>2</b:RefOrder>
  </b:Source>
</b:Sources>
</file>

<file path=customXml/itemProps1.xml><?xml version="1.0" encoding="utf-8"?>
<ds:datastoreItem xmlns:ds="http://schemas.openxmlformats.org/officeDocument/2006/customXml" ds:itemID="{B4E25BE8-5747-449D-BD3E-01BEA9DD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2862</TotalTime>
  <Pages>1</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OSURR</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nicholas quartemont</cp:lastModifiedBy>
  <cp:revision>2</cp:revision>
  <cp:lastPrinted>2015-02-04T19:36:00Z</cp:lastPrinted>
  <dcterms:created xsi:type="dcterms:W3CDTF">2018-07-14T01:41:00Z</dcterms:created>
  <dcterms:modified xsi:type="dcterms:W3CDTF">2018-08-08T11:46:00Z</dcterms:modified>
</cp:coreProperties>
</file>